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D1D1E" w14:textId="4B61226D" w:rsidR="00DA252A" w:rsidRPr="00DA252A" w:rsidRDefault="00E5575B" w:rsidP="00DA252A">
      <w:pPr>
        <w:widowControl/>
        <w:spacing w:beforeLines="50" w:before="156" w:afterLines="50" w:after="156" w:line="720" w:lineRule="auto"/>
        <w:jc w:val="center"/>
        <w:rPr>
          <w:rFonts w:ascii="Times New Roman" w:eastAsia="宋体" w:hAnsi="Times New Roman" w:cs="Times New Roman"/>
          <w:b/>
          <w:bCs/>
          <w:color w:val="172B4D"/>
          <w:kern w:val="0"/>
          <w:sz w:val="44"/>
          <w:szCs w:val="44"/>
          <w:shd w:val="clear" w:color="auto" w:fill="FFFFFF"/>
        </w:rPr>
      </w:pPr>
      <w:r w:rsidRPr="00E5575B">
        <w:rPr>
          <w:rFonts w:ascii="Times New Roman" w:eastAsia="宋体" w:hAnsi="Times New Roman" w:cs="Times New Roman"/>
          <w:b/>
          <w:bCs/>
          <w:color w:val="172B4D"/>
          <w:kern w:val="0"/>
          <w:sz w:val="44"/>
          <w:szCs w:val="44"/>
          <w:shd w:val="clear" w:color="auto" w:fill="FFFFFF"/>
        </w:rPr>
        <w:t>Team Charter</w:t>
      </w:r>
    </w:p>
    <w:p w14:paraId="3EB0E272" w14:textId="0BF87D2F" w:rsidR="00852B33" w:rsidRPr="00535590" w:rsidRDefault="00852B33" w:rsidP="00535590">
      <w:pPr>
        <w:widowControl/>
        <w:spacing w:beforeLines="50" w:before="156" w:afterLines="50" w:after="156"/>
        <w:ind w:leftChars="-202" w:left="-424" w:firstLineChars="201" w:firstLine="424"/>
        <w:jc w:val="center"/>
        <w:rPr>
          <w:rFonts w:ascii="Times New Roman" w:eastAsia="宋体" w:hAnsi="Times New Roman" w:cs="Times New Roman"/>
          <w:b/>
          <w:bCs/>
          <w:color w:val="172B4D"/>
          <w:kern w:val="0"/>
          <w:szCs w:val="21"/>
          <w:shd w:val="clear" w:color="auto" w:fill="FFFFFF"/>
        </w:rPr>
      </w:pPr>
      <w:r w:rsidRPr="00535590">
        <w:rPr>
          <w:rFonts w:ascii="Times New Roman" w:eastAsia="宋体" w:hAnsi="Times New Roman" w:cs="Times New Roman"/>
          <w:b/>
          <w:bCs/>
          <w:color w:val="172B4D"/>
          <w:kern w:val="0"/>
          <w:szCs w:val="21"/>
          <w:shd w:val="clear" w:color="auto" w:fill="FFFFFF"/>
        </w:rPr>
        <w:t>Date:</w:t>
      </w:r>
      <w:r w:rsidR="00DA252A" w:rsidRPr="00535590">
        <w:rPr>
          <w:rFonts w:ascii="Times New Roman" w:eastAsia="宋体" w:hAnsi="Times New Roman" w:cs="Times New Roman"/>
          <w:b/>
          <w:bCs/>
          <w:color w:val="172B4D"/>
          <w:kern w:val="0"/>
          <w:szCs w:val="21"/>
          <w:shd w:val="clear" w:color="auto" w:fill="FFFFFF"/>
        </w:rPr>
        <w:t xml:space="preserve"> </w:t>
      </w:r>
      <w:r w:rsidRPr="00535590">
        <w:rPr>
          <w:rFonts w:ascii="Times New Roman" w:eastAsia="宋体" w:hAnsi="Times New Roman" w:cs="Times New Roman"/>
          <w:b/>
          <w:bCs/>
          <w:color w:val="172B4D"/>
          <w:kern w:val="0"/>
          <w:szCs w:val="21"/>
          <w:shd w:val="clear" w:color="auto" w:fill="FFFFFF"/>
        </w:rPr>
        <w:t>1</w:t>
      </w:r>
      <w:r w:rsidR="00535590" w:rsidRPr="00535590">
        <w:rPr>
          <w:rFonts w:ascii="Times New Roman" w:eastAsia="宋体" w:hAnsi="Times New Roman" w:cs="Times New Roman" w:hint="eastAsia"/>
          <w:b/>
          <w:bCs/>
          <w:color w:val="172B4D"/>
          <w:kern w:val="0"/>
          <w:szCs w:val="21"/>
          <w:shd w:val="clear" w:color="auto" w:fill="FFFFFF"/>
        </w:rPr>
        <w:t>3</w:t>
      </w:r>
      <w:r w:rsidRPr="00535590">
        <w:rPr>
          <w:rFonts w:ascii="Times New Roman" w:eastAsia="宋体" w:hAnsi="Times New Roman" w:cs="Times New Roman"/>
          <w:b/>
          <w:bCs/>
          <w:color w:val="172B4D"/>
          <w:kern w:val="0"/>
          <w:szCs w:val="21"/>
          <w:shd w:val="clear" w:color="auto" w:fill="FFFFFF"/>
          <w:vertAlign w:val="superscript"/>
        </w:rPr>
        <w:t>th</w:t>
      </w:r>
      <w:r w:rsidRPr="00535590">
        <w:rPr>
          <w:rFonts w:ascii="Times New Roman" w:eastAsia="宋体" w:hAnsi="Times New Roman" w:cs="Times New Roman"/>
          <w:b/>
          <w:bCs/>
          <w:color w:val="172B4D"/>
          <w:kern w:val="0"/>
          <w:szCs w:val="21"/>
          <w:shd w:val="clear" w:color="auto" w:fill="FFFFFF"/>
        </w:rPr>
        <w:t xml:space="preserve"> Mar. 2021</w:t>
      </w:r>
    </w:p>
    <w:p w14:paraId="42C1F321" w14:textId="4017B190" w:rsidR="00E5575B" w:rsidRPr="00852B33" w:rsidRDefault="00E5575B" w:rsidP="00852B33">
      <w:pPr>
        <w:pStyle w:val="a4"/>
        <w:widowControl/>
        <w:numPr>
          <w:ilvl w:val="0"/>
          <w:numId w:val="10"/>
        </w:numPr>
        <w:spacing w:beforeLines="50" w:before="156" w:afterLines="50" w:after="156" w:line="720" w:lineRule="auto"/>
        <w:ind w:left="0" w:firstLineChars="0"/>
        <w:jc w:val="left"/>
        <w:rPr>
          <w:rFonts w:ascii="Times New Roman" w:eastAsia="宋体" w:hAnsi="Times New Roman" w:cs="Times New Roman"/>
          <w:b/>
          <w:bCs/>
          <w:kern w:val="0"/>
          <w:sz w:val="28"/>
          <w:szCs w:val="28"/>
        </w:rPr>
      </w:pPr>
      <w:r w:rsidRPr="00852B33">
        <w:rPr>
          <w:rFonts w:ascii="Times New Roman" w:eastAsia="宋体" w:hAnsi="Times New Roman" w:cs="Times New Roman"/>
          <w:b/>
          <w:bCs/>
          <w:color w:val="172B4D"/>
          <w:kern w:val="0"/>
          <w:sz w:val="28"/>
          <w:szCs w:val="28"/>
          <w:shd w:val="clear" w:color="auto" w:fill="FFFFFF"/>
        </w:rPr>
        <w:t>Team goal</w:t>
      </w:r>
    </w:p>
    <w:p w14:paraId="7BD8E7AB" w14:textId="61CF2182" w:rsidR="00E5575B" w:rsidRPr="00E5575B" w:rsidRDefault="00E5575B" w:rsidP="00E5575B">
      <w:pPr>
        <w:widowControl/>
        <w:spacing w:beforeLines="50" w:before="156" w:afterLines="50" w:after="156"/>
        <w:rPr>
          <w:rFonts w:ascii="Times New Roman" w:eastAsia="宋体" w:hAnsi="Times New Roman" w:cs="Times New Roman"/>
          <w:kern w:val="0"/>
          <w:szCs w:val="21"/>
        </w:rPr>
      </w:pPr>
      <w:commentRangeStart w:id="0"/>
      <w:r w:rsidRPr="00E5575B">
        <w:rPr>
          <w:rFonts w:ascii="Times New Roman" w:eastAsia="宋体" w:hAnsi="Times New Roman" w:cs="Times New Roman"/>
          <w:color w:val="172B4D"/>
          <w:kern w:val="0"/>
          <w:szCs w:val="21"/>
          <w:shd w:val="clear" w:color="auto" w:fill="FFFFFF"/>
        </w:rPr>
        <w:t>The goal of the team is to complete the client's commissioned development tasks with high quality: develop and implement a machine learning algorithm with python, which accepts inputs of the video sources provided by the client and classifies the videos according to the given label list. At the same time, the team must make the delivery of the project meet the high score standards required by the ANU Tech</w:t>
      </w:r>
      <w:ins w:id="1" w:author="Z ero" w:date="2021-03-24T14:40:00Z">
        <w:r w:rsidR="00A85696">
          <w:rPr>
            <w:rFonts w:ascii="Times New Roman" w:eastAsia="宋体" w:hAnsi="Times New Roman" w:cs="Times New Roman"/>
            <w:color w:val="172B4D"/>
            <w:kern w:val="0"/>
            <w:szCs w:val="21"/>
            <w:shd w:val="clear" w:color="auto" w:fill="FFFFFF"/>
          </w:rPr>
          <w:t xml:space="preserve"> </w:t>
        </w:r>
      </w:ins>
      <w:r w:rsidRPr="00E5575B">
        <w:rPr>
          <w:rFonts w:ascii="Times New Roman" w:eastAsia="宋体" w:hAnsi="Times New Roman" w:cs="Times New Roman"/>
          <w:color w:val="172B4D"/>
          <w:kern w:val="0"/>
          <w:szCs w:val="21"/>
          <w:shd w:val="clear" w:color="auto" w:fill="FFFFFF"/>
        </w:rPr>
        <w:t>launcher course.</w:t>
      </w:r>
      <w:commentRangeEnd w:id="0"/>
      <w:r w:rsidR="005C772D">
        <w:rPr>
          <w:rStyle w:val="aa"/>
        </w:rPr>
        <w:commentReference w:id="0"/>
      </w:r>
    </w:p>
    <w:p w14:paraId="088303BD" w14:textId="686AB2CF" w:rsidR="00E5575B" w:rsidRPr="00852B33" w:rsidRDefault="00B25402" w:rsidP="00852B33">
      <w:pPr>
        <w:pStyle w:val="a4"/>
        <w:widowControl/>
        <w:numPr>
          <w:ilvl w:val="0"/>
          <w:numId w:val="10"/>
        </w:numPr>
        <w:spacing w:beforeLines="50" w:before="156" w:afterLines="50" w:after="156" w:line="720" w:lineRule="auto"/>
        <w:ind w:left="0" w:firstLineChars="0"/>
        <w:jc w:val="left"/>
        <w:rPr>
          <w:rFonts w:ascii="Times New Roman" w:eastAsia="宋体" w:hAnsi="Times New Roman" w:cs="Times New Roman"/>
          <w:b/>
          <w:bCs/>
          <w:kern w:val="0"/>
          <w:sz w:val="28"/>
          <w:szCs w:val="28"/>
        </w:rPr>
      </w:pPr>
      <w:r>
        <w:rPr>
          <w:rFonts w:ascii="Times New Roman" w:eastAsia="宋体" w:hAnsi="Times New Roman" w:cs="Times New Roman" w:hint="eastAsia"/>
          <w:b/>
          <w:bCs/>
          <w:color w:val="172B4D"/>
          <w:kern w:val="0"/>
          <w:sz w:val="28"/>
          <w:szCs w:val="28"/>
          <w:shd w:val="clear" w:color="auto" w:fill="FFFFFF"/>
        </w:rPr>
        <w:t>Contacts</w:t>
      </w:r>
      <w:r w:rsidR="00E5575B" w:rsidRPr="00852B33">
        <w:rPr>
          <w:rFonts w:ascii="Times New Roman" w:eastAsia="宋体" w:hAnsi="Times New Roman" w:cs="Times New Roman"/>
          <w:b/>
          <w:bCs/>
          <w:color w:val="172B4D"/>
          <w:kern w:val="0"/>
          <w:sz w:val="28"/>
          <w:szCs w:val="28"/>
          <w:shd w:val="clear" w:color="auto" w:fill="FFFFFF"/>
        </w:rPr>
        <w:t xml:space="preserve"> and team roles</w:t>
      </w:r>
    </w:p>
    <w:tbl>
      <w:tblPr>
        <w:tblStyle w:val="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2693"/>
        <w:gridCol w:w="3471"/>
      </w:tblGrid>
      <w:tr w:rsidR="00852B33" w14:paraId="023C0CD6" w14:textId="77777777" w:rsidTr="00852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Borders>
              <w:top w:val="none" w:sz="0" w:space="0" w:color="auto"/>
              <w:bottom w:val="none" w:sz="0" w:space="0" w:color="auto"/>
              <w:right w:val="none" w:sz="0" w:space="0" w:color="auto"/>
            </w:tcBorders>
            <w:shd w:val="clear" w:color="auto" w:fill="7F7F7F" w:themeFill="text1" w:themeFillTint="80"/>
          </w:tcPr>
          <w:p w14:paraId="5E5AE595" w14:textId="62EA8DB2" w:rsidR="00B17CD9" w:rsidRDefault="00B17CD9" w:rsidP="00852B33">
            <w:pPr>
              <w:widowControl/>
              <w:spacing w:beforeLines="50" w:before="156" w:afterLines="50" w:after="156"/>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N</w:t>
            </w:r>
            <w:r>
              <w:rPr>
                <w:rFonts w:ascii="Times New Roman" w:eastAsia="宋体" w:hAnsi="Times New Roman" w:cs="Times New Roman"/>
                <w:kern w:val="0"/>
                <w:szCs w:val="21"/>
              </w:rPr>
              <w:t>ame</w:t>
            </w:r>
          </w:p>
        </w:tc>
        <w:tc>
          <w:tcPr>
            <w:tcW w:w="2693" w:type="dxa"/>
            <w:tcBorders>
              <w:top w:val="none" w:sz="0" w:space="0" w:color="auto"/>
              <w:left w:val="none" w:sz="0" w:space="0" w:color="auto"/>
              <w:bottom w:val="none" w:sz="0" w:space="0" w:color="auto"/>
              <w:right w:val="none" w:sz="0" w:space="0" w:color="auto"/>
            </w:tcBorders>
            <w:shd w:val="clear" w:color="auto" w:fill="7F7F7F" w:themeFill="text1" w:themeFillTint="80"/>
          </w:tcPr>
          <w:p w14:paraId="60266915" w14:textId="284152AC" w:rsidR="00B17CD9" w:rsidRDefault="00B17CD9" w:rsidP="00852B33">
            <w:pPr>
              <w:widowControl/>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E</w:t>
            </w:r>
            <w:r>
              <w:rPr>
                <w:rFonts w:ascii="Times New Roman" w:eastAsia="宋体" w:hAnsi="Times New Roman" w:cs="Times New Roman"/>
                <w:kern w:val="0"/>
                <w:szCs w:val="21"/>
              </w:rPr>
              <w:t>mail</w:t>
            </w:r>
          </w:p>
        </w:tc>
        <w:tc>
          <w:tcPr>
            <w:tcW w:w="3471" w:type="dxa"/>
            <w:tcBorders>
              <w:top w:val="none" w:sz="0" w:space="0" w:color="auto"/>
              <w:left w:val="none" w:sz="0" w:space="0" w:color="auto"/>
              <w:bottom w:val="none" w:sz="0" w:space="0" w:color="auto"/>
            </w:tcBorders>
            <w:shd w:val="clear" w:color="auto" w:fill="7F7F7F" w:themeFill="text1" w:themeFillTint="80"/>
          </w:tcPr>
          <w:p w14:paraId="3C9A304F" w14:textId="399FFB76" w:rsidR="00B17CD9" w:rsidRDefault="00B17CD9" w:rsidP="00852B33">
            <w:pPr>
              <w:widowControl/>
              <w:spacing w:beforeLines="50" w:before="156" w:afterLines="50" w:after="156"/>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Pr>
                <w:rFonts w:ascii="Times New Roman" w:eastAsia="宋体" w:hAnsi="Times New Roman" w:cs="Times New Roman" w:hint="eastAsia"/>
                <w:kern w:val="0"/>
                <w:szCs w:val="21"/>
              </w:rPr>
              <w:t>R</w:t>
            </w:r>
            <w:r>
              <w:rPr>
                <w:rFonts w:ascii="Times New Roman" w:eastAsia="宋体" w:hAnsi="Times New Roman" w:cs="Times New Roman"/>
                <w:kern w:val="0"/>
                <w:szCs w:val="21"/>
              </w:rPr>
              <w:t>ole</w:t>
            </w:r>
          </w:p>
        </w:tc>
      </w:tr>
      <w:tr w:rsidR="00B17CD9" w14:paraId="1EF79B9E" w14:textId="77777777" w:rsidTr="00852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54C521D1" w14:textId="67CF6E76" w:rsidR="00B17CD9" w:rsidRDefault="00852B33" w:rsidP="00852B33">
            <w:pPr>
              <w:widowControl/>
              <w:spacing w:beforeLines="50" w:before="156" w:afterLines="50" w:after="156"/>
              <w:jc w:val="center"/>
              <w:rPr>
                <w:rFonts w:ascii="Times New Roman" w:eastAsia="宋体" w:hAnsi="Times New Roman" w:cs="Times New Roman"/>
                <w:kern w:val="0"/>
                <w:szCs w:val="21"/>
              </w:rPr>
            </w:pPr>
            <w:r w:rsidRPr="00852B33">
              <w:rPr>
                <w:rFonts w:ascii="Times New Roman" w:eastAsia="宋体" w:hAnsi="Times New Roman" w:cs="Times New Roman"/>
                <w:kern w:val="0"/>
                <w:szCs w:val="21"/>
              </w:rPr>
              <w:t>Jiawei Fan</w:t>
            </w:r>
          </w:p>
        </w:tc>
        <w:tc>
          <w:tcPr>
            <w:tcW w:w="2693" w:type="dxa"/>
          </w:tcPr>
          <w:p w14:paraId="29AF31FC" w14:textId="095E040F" w:rsidR="00B17CD9"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u5922620@anu.edu.au</w:t>
            </w:r>
          </w:p>
        </w:tc>
        <w:tc>
          <w:tcPr>
            <w:tcW w:w="3471" w:type="dxa"/>
          </w:tcPr>
          <w:p w14:paraId="411D5FF9" w14:textId="78224EEB" w:rsidR="00B17CD9"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Spokesman,</w:t>
            </w:r>
            <w:r w:rsidR="00DA252A">
              <w:rPr>
                <w:rFonts w:ascii="Times New Roman" w:eastAsia="宋体" w:hAnsi="Times New Roman" w:cs="Times New Roman"/>
                <w:kern w:val="0"/>
                <w:szCs w:val="21"/>
              </w:rPr>
              <w:t xml:space="preserve"> </w:t>
            </w:r>
            <w:r w:rsidRPr="00852B33">
              <w:rPr>
                <w:rFonts w:ascii="Times New Roman" w:eastAsia="宋体" w:hAnsi="Times New Roman" w:cs="Times New Roman"/>
                <w:kern w:val="0"/>
                <w:szCs w:val="21"/>
              </w:rPr>
              <w:t>developer, quality control, meeting minutes writer</w:t>
            </w:r>
          </w:p>
        </w:tc>
      </w:tr>
      <w:tr w:rsidR="00852B33" w14:paraId="627BD2A9" w14:textId="77777777" w:rsidTr="00852B33">
        <w:tc>
          <w:tcPr>
            <w:cnfStyle w:val="001000000000" w:firstRow="0" w:lastRow="0" w:firstColumn="1" w:lastColumn="0" w:oddVBand="0" w:evenVBand="0" w:oddHBand="0" w:evenHBand="0" w:firstRowFirstColumn="0" w:firstRowLastColumn="0" w:lastRowFirstColumn="0" w:lastRowLastColumn="0"/>
            <w:tcW w:w="2112" w:type="dxa"/>
          </w:tcPr>
          <w:p w14:paraId="1C19ACCE" w14:textId="4B6D6C05" w:rsidR="00B17CD9" w:rsidRDefault="00B17CD9" w:rsidP="00852B33">
            <w:pPr>
              <w:widowControl/>
              <w:spacing w:beforeLines="50" w:before="156" w:afterLines="50" w:after="156"/>
              <w:jc w:val="center"/>
              <w:rPr>
                <w:rFonts w:ascii="Times New Roman" w:eastAsia="宋体" w:hAnsi="Times New Roman" w:cs="Times New Roman"/>
                <w:kern w:val="0"/>
                <w:szCs w:val="21"/>
              </w:rPr>
            </w:pPr>
            <w:r w:rsidRPr="00B17CD9">
              <w:rPr>
                <w:rFonts w:ascii="Times New Roman" w:eastAsia="宋体" w:hAnsi="Times New Roman" w:cs="Times New Roman"/>
                <w:kern w:val="0"/>
                <w:szCs w:val="21"/>
              </w:rPr>
              <w:t>Yuchen Wang</w:t>
            </w:r>
          </w:p>
        </w:tc>
        <w:tc>
          <w:tcPr>
            <w:tcW w:w="2693" w:type="dxa"/>
          </w:tcPr>
          <w:p w14:paraId="20071B5A" w14:textId="58990AC0" w:rsidR="00B17CD9" w:rsidRDefault="00852B33" w:rsidP="00852B33">
            <w:pPr>
              <w:widowControl/>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u6928271@anu.edu.au</w:t>
            </w:r>
          </w:p>
        </w:tc>
        <w:tc>
          <w:tcPr>
            <w:tcW w:w="3471" w:type="dxa"/>
          </w:tcPr>
          <w:p w14:paraId="4BB10E3B" w14:textId="337634CD" w:rsidR="00B17CD9" w:rsidRDefault="00852B33" w:rsidP="00852B33">
            <w:pPr>
              <w:widowControl/>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 xml:space="preserve">Spokesman, developer, </w:t>
            </w:r>
            <w:r w:rsidR="00DA252A" w:rsidRPr="00852B33">
              <w:rPr>
                <w:rFonts w:ascii="Times New Roman" w:eastAsia="宋体" w:hAnsi="Times New Roman" w:cs="Times New Roman"/>
                <w:kern w:val="0"/>
                <w:szCs w:val="21"/>
              </w:rPr>
              <w:t>editor</w:t>
            </w:r>
            <w:r w:rsidRPr="00852B33">
              <w:rPr>
                <w:rFonts w:ascii="Times New Roman" w:eastAsia="宋体" w:hAnsi="Times New Roman" w:cs="Times New Roman"/>
                <w:kern w:val="0"/>
                <w:szCs w:val="21"/>
              </w:rPr>
              <w:t xml:space="preserve">, </w:t>
            </w:r>
            <w:r w:rsidR="00DA252A" w:rsidRPr="00852B33">
              <w:rPr>
                <w:rFonts w:ascii="Times New Roman" w:eastAsia="宋体" w:hAnsi="Times New Roman" w:cs="Times New Roman"/>
                <w:kern w:val="0"/>
                <w:szCs w:val="21"/>
              </w:rPr>
              <w:t>harmonizer</w:t>
            </w:r>
          </w:p>
        </w:tc>
      </w:tr>
      <w:tr w:rsidR="00B17CD9" w14:paraId="5FCF08EF" w14:textId="77777777" w:rsidTr="00852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434D8672" w14:textId="7F0473BF" w:rsidR="00B17CD9" w:rsidRDefault="00B17CD9" w:rsidP="00852B33">
            <w:pPr>
              <w:widowControl/>
              <w:spacing w:beforeLines="50" w:before="156" w:afterLines="50" w:after="156"/>
              <w:jc w:val="center"/>
              <w:rPr>
                <w:rFonts w:ascii="Times New Roman" w:eastAsia="宋体" w:hAnsi="Times New Roman" w:cs="Times New Roman"/>
                <w:kern w:val="0"/>
                <w:szCs w:val="21"/>
              </w:rPr>
            </w:pPr>
            <w:proofErr w:type="spellStart"/>
            <w:r w:rsidRPr="00B17CD9">
              <w:rPr>
                <w:rFonts w:ascii="Times New Roman" w:eastAsia="宋体" w:hAnsi="Times New Roman" w:cs="Times New Roman"/>
                <w:kern w:val="0"/>
                <w:szCs w:val="21"/>
              </w:rPr>
              <w:t>Yuliang</w:t>
            </w:r>
            <w:proofErr w:type="spellEnd"/>
            <w:r w:rsidRPr="00B17CD9">
              <w:rPr>
                <w:rFonts w:ascii="Times New Roman" w:eastAsia="宋体" w:hAnsi="Times New Roman" w:cs="Times New Roman"/>
                <w:kern w:val="0"/>
                <w:szCs w:val="21"/>
              </w:rPr>
              <w:t xml:space="preserve"> Ma</w:t>
            </w:r>
          </w:p>
        </w:tc>
        <w:tc>
          <w:tcPr>
            <w:tcW w:w="2693" w:type="dxa"/>
          </w:tcPr>
          <w:p w14:paraId="102B9038" w14:textId="0C741449" w:rsidR="00B17CD9"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u6462980@anu.edu.au</w:t>
            </w:r>
          </w:p>
        </w:tc>
        <w:tc>
          <w:tcPr>
            <w:tcW w:w="3471" w:type="dxa"/>
          </w:tcPr>
          <w:p w14:paraId="72486EC9" w14:textId="68B9B8BF" w:rsidR="00B17CD9" w:rsidRPr="00852B33"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Developer, planner, reflection writer, human Conscience</w:t>
            </w:r>
          </w:p>
        </w:tc>
      </w:tr>
      <w:tr w:rsidR="00852B33" w14:paraId="09D0E8ED" w14:textId="77777777" w:rsidTr="00852B33">
        <w:tc>
          <w:tcPr>
            <w:cnfStyle w:val="001000000000" w:firstRow="0" w:lastRow="0" w:firstColumn="1" w:lastColumn="0" w:oddVBand="0" w:evenVBand="0" w:oddHBand="0" w:evenHBand="0" w:firstRowFirstColumn="0" w:firstRowLastColumn="0" w:lastRowFirstColumn="0" w:lastRowLastColumn="0"/>
            <w:tcW w:w="2112" w:type="dxa"/>
          </w:tcPr>
          <w:p w14:paraId="249692AA" w14:textId="5F59F66F" w:rsidR="00B17CD9" w:rsidRDefault="00B17CD9" w:rsidP="00852B33">
            <w:pPr>
              <w:widowControl/>
              <w:spacing w:beforeLines="50" w:before="156" w:afterLines="50" w:after="156"/>
              <w:jc w:val="center"/>
              <w:rPr>
                <w:rFonts w:ascii="Times New Roman" w:eastAsia="宋体" w:hAnsi="Times New Roman" w:cs="Times New Roman"/>
                <w:kern w:val="0"/>
                <w:szCs w:val="21"/>
              </w:rPr>
            </w:pPr>
            <w:proofErr w:type="spellStart"/>
            <w:r w:rsidRPr="00B17CD9">
              <w:rPr>
                <w:rFonts w:ascii="Times New Roman" w:eastAsia="宋体" w:hAnsi="Times New Roman" w:cs="Times New Roman"/>
                <w:kern w:val="0"/>
                <w:szCs w:val="21"/>
              </w:rPr>
              <w:t>Xiaoxiang</w:t>
            </w:r>
            <w:proofErr w:type="spellEnd"/>
            <w:r w:rsidRPr="00B17CD9">
              <w:rPr>
                <w:rFonts w:ascii="Times New Roman" w:eastAsia="宋体" w:hAnsi="Times New Roman" w:cs="Times New Roman"/>
                <w:kern w:val="0"/>
                <w:szCs w:val="21"/>
              </w:rPr>
              <w:t xml:space="preserve"> Kong</w:t>
            </w:r>
          </w:p>
        </w:tc>
        <w:tc>
          <w:tcPr>
            <w:tcW w:w="2693" w:type="dxa"/>
          </w:tcPr>
          <w:p w14:paraId="3F85556E" w14:textId="36D86ABB" w:rsidR="00B17CD9" w:rsidRDefault="00852B33" w:rsidP="00852B33">
            <w:pPr>
              <w:widowControl/>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u6828507@anu.edu.au</w:t>
            </w:r>
          </w:p>
        </w:tc>
        <w:tc>
          <w:tcPr>
            <w:tcW w:w="3471" w:type="dxa"/>
          </w:tcPr>
          <w:p w14:paraId="792B3659" w14:textId="571B2978" w:rsidR="00B17CD9" w:rsidRDefault="00852B33" w:rsidP="00852B33">
            <w:pPr>
              <w:widowControl/>
              <w:spacing w:beforeLines="50" w:before="156" w:afterLines="50" w:after="156"/>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Developer, checker, editor</w:t>
            </w:r>
          </w:p>
        </w:tc>
      </w:tr>
      <w:tr w:rsidR="00B17CD9" w14:paraId="2566F43A" w14:textId="77777777" w:rsidTr="00852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2" w:type="dxa"/>
          </w:tcPr>
          <w:p w14:paraId="7E667EE3" w14:textId="1D1DA0BB" w:rsidR="00B17CD9" w:rsidRPr="00B17CD9" w:rsidRDefault="00B17CD9" w:rsidP="00852B33">
            <w:pPr>
              <w:widowControl/>
              <w:spacing w:beforeLines="50" w:before="156" w:afterLines="50" w:after="156"/>
              <w:jc w:val="center"/>
              <w:rPr>
                <w:rFonts w:ascii="Times New Roman" w:eastAsia="宋体" w:hAnsi="Times New Roman" w:cs="Times New Roman"/>
                <w:kern w:val="0"/>
                <w:szCs w:val="21"/>
              </w:rPr>
            </w:pPr>
            <w:proofErr w:type="spellStart"/>
            <w:r w:rsidRPr="00B17CD9">
              <w:rPr>
                <w:rFonts w:ascii="Times New Roman" w:eastAsia="宋体" w:hAnsi="Times New Roman" w:cs="Times New Roman"/>
                <w:kern w:val="0"/>
                <w:szCs w:val="21"/>
              </w:rPr>
              <w:t>Yimin</w:t>
            </w:r>
            <w:proofErr w:type="spellEnd"/>
            <w:r w:rsidRPr="00B17CD9">
              <w:rPr>
                <w:rFonts w:ascii="Times New Roman" w:eastAsia="宋体" w:hAnsi="Times New Roman" w:cs="Times New Roman"/>
                <w:kern w:val="0"/>
                <w:szCs w:val="21"/>
              </w:rPr>
              <w:t xml:space="preserve"> Xu</w:t>
            </w:r>
          </w:p>
        </w:tc>
        <w:tc>
          <w:tcPr>
            <w:tcW w:w="2693" w:type="dxa"/>
          </w:tcPr>
          <w:p w14:paraId="3D1EB35E" w14:textId="2A24EAD1" w:rsidR="00B17CD9"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u6534123@anu.edu.au</w:t>
            </w:r>
          </w:p>
        </w:tc>
        <w:tc>
          <w:tcPr>
            <w:tcW w:w="3471" w:type="dxa"/>
          </w:tcPr>
          <w:p w14:paraId="5DD3E78D" w14:textId="5BF1C842" w:rsidR="00B17CD9" w:rsidRDefault="00852B33" w:rsidP="00852B33">
            <w:pPr>
              <w:widowControl/>
              <w:spacing w:beforeLines="50" w:before="156" w:afterLines="50" w:after="156"/>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szCs w:val="21"/>
              </w:rPr>
            </w:pPr>
            <w:r w:rsidRPr="00852B33">
              <w:rPr>
                <w:rFonts w:ascii="Times New Roman" w:eastAsia="宋体" w:hAnsi="Times New Roman" w:cs="Times New Roman"/>
                <w:kern w:val="0"/>
                <w:szCs w:val="21"/>
              </w:rPr>
              <w:t>Developer, checker, editor</w:t>
            </w:r>
          </w:p>
        </w:tc>
      </w:tr>
    </w:tbl>
    <w:p w14:paraId="50B932D9" w14:textId="55B9F16F" w:rsidR="00E5575B" w:rsidRPr="00852B33" w:rsidRDefault="00E5575B" w:rsidP="00852B33">
      <w:pPr>
        <w:pStyle w:val="a4"/>
        <w:widowControl/>
        <w:numPr>
          <w:ilvl w:val="0"/>
          <w:numId w:val="10"/>
        </w:numPr>
        <w:spacing w:beforeLines="50" w:before="156" w:afterLines="50" w:after="156" w:line="720" w:lineRule="auto"/>
        <w:ind w:left="0" w:firstLineChars="0"/>
        <w:jc w:val="left"/>
        <w:rPr>
          <w:rFonts w:ascii="Times New Roman" w:eastAsia="宋体" w:hAnsi="Times New Roman" w:cs="Times New Roman"/>
          <w:b/>
          <w:bCs/>
          <w:kern w:val="0"/>
          <w:sz w:val="28"/>
          <w:szCs w:val="28"/>
        </w:rPr>
      </w:pPr>
      <w:r w:rsidRPr="00852B33">
        <w:rPr>
          <w:rFonts w:ascii="Times New Roman" w:eastAsia="宋体" w:hAnsi="Times New Roman" w:cs="Times New Roman"/>
          <w:b/>
          <w:bCs/>
          <w:color w:val="172B4D"/>
          <w:kern w:val="0"/>
          <w:sz w:val="28"/>
          <w:szCs w:val="28"/>
          <w:shd w:val="clear" w:color="auto" w:fill="FFFFFF"/>
        </w:rPr>
        <w:t>Grounds rules</w:t>
      </w:r>
    </w:p>
    <w:p w14:paraId="6BE080E0" w14:textId="230863B5" w:rsidR="00E5575B" w:rsidRPr="00535590" w:rsidRDefault="00E5575B" w:rsidP="007C6D0A">
      <w:pPr>
        <w:pStyle w:val="a4"/>
        <w:widowControl/>
        <w:numPr>
          <w:ilvl w:val="0"/>
          <w:numId w:val="14"/>
        </w:numPr>
        <w:spacing w:beforeLines="50" w:before="156" w:afterLines="50" w:after="156"/>
        <w:ind w:firstLineChars="0"/>
        <w:textAlignment w:val="baseline"/>
        <w:rPr>
          <w:rFonts w:ascii="Times New Roman" w:eastAsia="宋体" w:hAnsi="Times New Roman" w:cs="Times New Roman"/>
          <w:color w:val="172B4D"/>
          <w:kern w:val="0"/>
          <w:szCs w:val="21"/>
        </w:rPr>
      </w:pPr>
      <w:r w:rsidRPr="00535590">
        <w:rPr>
          <w:rFonts w:ascii="Times New Roman" w:eastAsia="宋体" w:hAnsi="Times New Roman" w:cs="Times New Roman"/>
          <w:color w:val="172B4D"/>
          <w:kern w:val="0"/>
          <w:szCs w:val="21"/>
          <w:shd w:val="clear" w:color="auto" w:fill="FFFFFF"/>
        </w:rPr>
        <w:t>Open views, respect each other, and participation is the most important.</w:t>
      </w:r>
    </w:p>
    <w:p w14:paraId="0AB33775" w14:textId="77777777" w:rsidR="007C6D0A" w:rsidRPr="007C6D0A" w:rsidRDefault="00E5575B" w:rsidP="007C6D0A">
      <w:pPr>
        <w:pStyle w:val="a4"/>
        <w:widowControl/>
        <w:numPr>
          <w:ilvl w:val="0"/>
          <w:numId w:val="14"/>
        </w:numPr>
        <w:spacing w:beforeLines="50" w:before="156" w:afterLines="50" w:after="156"/>
        <w:ind w:firstLineChars="0"/>
        <w:textAlignment w:val="baseline"/>
        <w:rPr>
          <w:rFonts w:ascii="Times New Roman" w:eastAsia="宋体" w:hAnsi="Times New Roman" w:cs="Times New Roman"/>
          <w:color w:val="172B4D"/>
          <w:kern w:val="0"/>
          <w:szCs w:val="21"/>
        </w:rPr>
      </w:pPr>
      <w:r w:rsidRPr="00535590">
        <w:rPr>
          <w:rFonts w:ascii="Times New Roman" w:eastAsia="宋体" w:hAnsi="Times New Roman" w:cs="Times New Roman"/>
          <w:color w:val="172B4D"/>
          <w:kern w:val="0"/>
          <w:szCs w:val="21"/>
          <w:shd w:val="clear" w:color="auto" w:fill="FFFFFF"/>
        </w:rPr>
        <w:t>Decision-making is based on the principle of minority obedience to majority.</w:t>
      </w:r>
    </w:p>
    <w:p w14:paraId="375B9D95" w14:textId="38815A82" w:rsidR="00E5575B" w:rsidRPr="007C6D0A" w:rsidRDefault="00E5575B" w:rsidP="007C6D0A">
      <w:pPr>
        <w:pStyle w:val="a4"/>
        <w:widowControl/>
        <w:numPr>
          <w:ilvl w:val="0"/>
          <w:numId w:val="14"/>
        </w:numPr>
        <w:spacing w:beforeLines="50" w:before="156" w:afterLines="50" w:after="156"/>
        <w:ind w:firstLineChars="0"/>
        <w:textAlignment w:val="baseline"/>
        <w:rPr>
          <w:rFonts w:ascii="Times New Roman" w:eastAsia="宋体" w:hAnsi="Times New Roman" w:cs="Times New Roman"/>
          <w:color w:val="172B4D"/>
          <w:kern w:val="0"/>
          <w:szCs w:val="21"/>
        </w:rPr>
      </w:pPr>
      <w:r w:rsidRPr="007C6D0A">
        <w:rPr>
          <w:rFonts w:ascii="Times New Roman" w:eastAsia="宋体" w:hAnsi="Times New Roman" w:cs="Times New Roman"/>
          <w:color w:val="172B4D"/>
          <w:kern w:val="0"/>
          <w:szCs w:val="21"/>
          <w:shd w:val="clear" w:color="auto" w:fill="FFFFFF"/>
        </w:rPr>
        <w:t xml:space="preserve">The team members will receive a warning from the team if they miss the delivery without reason for the first </w:t>
      </w:r>
      <w:r w:rsidR="00852B33" w:rsidRPr="007C6D0A">
        <w:rPr>
          <w:rFonts w:ascii="Times New Roman" w:eastAsia="宋体" w:hAnsi="Times New Roman" w:cs="Times New Roman"/>
          <w:color w:val="172B4D"/>
          <w:kern w:val="0"/>
          <w:szCs w:val="21"/>
          <w:shd w:val="clear" w:color="auto" w:fill="FFFFFF"/>
        </w:rPr>
        <w:t>time and</w:t>
      </w:r>
      <w:r w:rsidRPr="007C6D0A">
        <w:rPr>
          <w:rFonts w:ascii="Times New Roman" w:eastAsia="宋体" w:hAnsi="Times New Roman" w:cs="Times New Roman"/>
          <w:color w:val="172B4D"/>
          <w:kern w:val="0"/>
          <w:szCs w:val="21"/>
          <w:shd w:val="clear" w:color="auto" w:fill="FFFFFF"/>
        </w:rPr>
        <w:t xml:space="preserve"> will </w:t>
      </w:r>
      <w:commentRangeStart w:id="2"/>
      <w:r w:rsidRPr="007C6D0A">
        <w:rPr>
          <w:rFonts w:ascii="Times New Roman" w:eastAsia="宋体" w:hAnsi="Times New Roman" w:cs="Times New Roman"/>
          <w:color w:val="172B4D"/>
          <w:kern w:val="0"/>
          <w:szCs w:val="21"/>
          <w:shd w:val="clear" w:color="auto" w:fill="FFFFFF"/>
        </w:rPr>
        <w:t>report it to tutors the second time</w:t>
      </w:r>
      <w:commentRangeEnd w:id="2"/>
      <w:r w:rsidR="005C772D">
        <w:rPr>
          <w:rStyle w:val="aa"/>
        </w:rPr>
        <w:commentReference w:id="2"/>
      </w:r>
      <w:ins w:id="3" w:author="Z ero" w:date="2021-03-24T14:41:00Z">
        <w:r w:rsidR="00A85696">
          <w:rPr>
            <w:rFonts w:ascii="Times New Roman" w:eastAsia="宋体" w:hAnsi="Times New Roman" w:cs="Times New Roman"/>
            <w:color w:val="172B4D"/>
            <w:kern w:val="0"/>
            <w:szCs w:val="21"/>
            <w:shd w:val="clear" w:color="auto" w:fill="FFFFFF"/>
          </w:rPr>
          <w:t xml:space="preserve">. </w:t>
        </w:r>
        <w:r w:rsidR="00A85696" w:rsidRPr="00A85696">
          <w:rPr>
            <w:rFonts w:ascii="Times New Roman" w:eastAsia="宋体" w:hAnsi="Times New Roman" w:cs="Times New Roman"/>
            <w:color w:val="172B4D"/>
            <w:kern w:val="0"/>
            <w:szCs w:val="21"/>
            <w:shd w:val="clear" w:color="auto" w:fill="FFFFFF"/>
          </w:rPr>
          <w:t>This should so up in the audit contribution reports.</w:t>
        </w:r>
      </w:ins>
      <w:del w:id="4" w:author="Z ero" w:date="2021-03-24T14:41:00Z">
        <w:r w:rsidRPr="007C6D0A" w:rsidDel="00A85696">
          <w:rPr>
            <w:rFonts w:ascii="Times New Roman" w:eastAsia="宋体" w:hAnsi="Times New Roman" w:cs="Times New Roman"/>
            <w:color w:val="172B4D"/>
            <w:kern w:val="0"/>
            <w:szCs w:val="21"/>
            <w:shd w:val="clear" w:color="auto" w:fill="FFFFFF"/>
          </w:rPr>
          <w:delText>.</w:delText>
        </w:r>
      </w:del>
    </w:p>
    <w:p w14:paraId="5992C159" w14:textId="77777777" w:rsidR="00E5575B" w:rsidRPr="00852B33" w:rsidRDefault="00E5575B" w:rsidP="00852B33">
      <w:pPr>
        <w:pStyle w:val="a4"/>
        <w:widowControl/>
        <w:numPr>
          <w:ilvl w:val="0"/>
          <w:numId w:val="10"/>
        </w:numPr>
        <w:spacing w:beforeLines="50" w:before="156" w:afterLines="50" w:after="156" w:line="720" w:lineRule="auto"/>
        <w:ind w:left="0" w:firstLineChars="0"/>
        <w:jc w:val="left"/>
        <w:rPr>
          <w:rFonts w:ascii="Times New Roman" w:eastAsia="宋体" w:hAnsi="Times New Roman" w:cs="Times New Roman"/>
          <w:b/>
          <w:bCs/>
          <w:kern w:val="0"/>
          <w:sz w:val="28"/>
          <w:szCs w:val="28"/>
        </w:rPr>
      </w:pPr>
      <w:r w:rsidRPr="00852B33">
        <w:rPr>
          <w:rFonts w:ascii="Times New Roman" w:eastAsia="宋体" w:hAnsi="Times New Roman" w:cs="Times New Roman"/>
          <w:b/>
          <w:bCs/>
          <w:color w:val="172B4D"/>
          <w:kern w:val="0"/>
          <w:sz w:val="28"/>
          <w:szCs w:val="28"/>
          <w:shd w:val="clear" w:color="auto" w:fill="FFFFFF"/>
        </w:rPr>
        <w:lastRenderedPageBreak/>
        <w:t>Meeting regulations</w:t>
      </w:r>
    </w:p>
    <w:p w14:paraId="6E10466D" w14:textId="77777777"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The meeting system is the key to ensuring the smooth operation of the team and the quality of deliverables. The team’s meetings will be held at regular intervals, including internal meetings, customer meetings and tutorial consultation meetings. The discussion topics and agenda of the meeting are as follows:</w:t>
      </w:r>
    </w:p>
    <w:p w14:paraId="016AAE4D" w14:textId="1112F9AC" w:rsidR="00E5575B" w:rsidRPr="00852B33" w:rsidRDefault="00E5575B" w:rsidP="00535590">
      <w:pPr>
        <w:pStyle w:val="a4"/>
        <w:widowControl/>
        <w:numPr>
          <w:ilvl w:val="1"/>
          <w:numId w:val="10"/>
        </w:numPr>
        <w:spacing w:beforeLines="50" w:before="156" w:afterLines="50" w:after="156" w:line="480" w:lineRule="auto"/>
        <w:ind w:left="0" w:firstLineChars="0" w:firstLine="0"/>
        <w:jc w:val="left"/>
        <w:textAlignment w:val="baseline"/>
        <w:rPr>
          <w:rFonts w:ascii="Times New Roman" w:eastAsia="宋体" w:hAnsi="Times New Roman" w:cs="Times New Roman"/>
          <w:b/>
          <w:bCs/>
          <w:color w:val="172B4D"/>
          <w:kern w:val="0"/>
          <w:szCs w:val="21"/>
        </w:rPr>
      </w:pPr>
      <w:r w:rsidRPr="00852B33">
        <w:rPr>
          <w:rFonts w:ascii="Times New Roman" w:eastAsia="宋体" w:hAnsi="Times New Roman" w:cs="Times New Roman"/>
          <w:b/>
          <w:bCs/>
          <w:color w:val="172B4D"/>
          <w:kern w:val="0"/>
          <w:szCs w:val="21"/>
          <w:shd w:val="clear" w:color="auto" w:fill="FFFFFF"/>
        </w:rPr>
        <w:t>Internal meetings</w:t>
      </w:r>
    </w:p>
    <w:p w14:paraId="74AD6642" w14:textId="30669766"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Internal meetings are meetings where only team members </w:t>
      </w:r>
      <w:r w:rsidR="00852B33" w:rsidRPr="00E5575B">
        <w:rPr>
          <w:rFonts w:ascii="Times New Roman" w:eastAsia="宋体" w:hAnsi="Times New Roman" w:cs="Times New Roman"/>
          <w:color w:val="172B4D"/>
          <w:kern w:val="0"/>
          <w:szCs w:val="21"/>
          <w:shd w:val="clear" w:color="auto" w:fill="FFFFFF"/>
        </w:rPr>
        <w:t>participate,</w:t>
      </w:r>
      <w:r w:rsidRPr="00E5575B">
        <w:rPr>
          <w:rFonts w:ascii="Times New Roman" w:eastAsia="宋体" w:hAnsi="Times New Roman" w:cs="Times New Roman"/>
          <w:color w:val="172B4D"/>
          <w:kern w:val="0"/>
          <w:szCs w:val="21"/>
          <w:shd w:val="clear" w:color="auto" w:fill="FFFFFF"/>
        </w:rPr>
        <w:t xml:space="preserve"> and </w:t>
      </w:r>
      <w:del w:id="5" w:author="Tim Christie" w:date="2021-03-20T10:01:00Z">
        <w:r w:rsidRPr="00E5575B" w:rsidDel="005C772D">
          <w:rPr>
            <w:rFonts w:ascii="Times New Roman" w:eastAsia="宋体" w:hAnsi="Times New Roman" w:cs="Times New Roman"/>
            <w:color w:val="172B4D"/>
            <w:kern w:val="0"/>
            <w:szCs w:val="21"/>
            <w:shd w:val="clear" w:color="auto" w:fill="FFFFFF"/>
          </w:rPr>
          <w:delText xml:space="preserve">everyone </w:delText>
        </w:r>
      </w:del>
      <w:ins w:id="6" w:author="Tim Christie" w:date="2021-03-20T10:01:00Z">
        <w:r w:rsidR="005C772D">
          <w:rPr>
            <w:rFonts w:ascii="Times New Roman" w:eastAsia="宋体" w:hAnsi="Times New Roman" w:cs="Times New Roman"/>
            <w:color w:val="172B4D"/>
            <w:kern w:val="0"/>
            <w:szCs w:val="21"/>
            <w:shd w:val="clear" w:color="auto" w:fill="FFFFFF"/>
          </w:rPr>
          <w:t>all team members</w:t>
        </w:r>
        <w:r w:rsidR="005C772D" w:rsidRPr="00E5575B">
          <w:rPr>
            <w:rFonts w:ascii="Times New Roman" w:eastAsia="宋体" w:hAnsi="Times New Roman" w:cs="Times New Roman"/>
            <w:color w:val="172B4D"/>
            <w:kern w:val="0"/>
            <w:szCs w:val="21"/>
            <w:shd w:val="clear" w:color="auto" w:fill="FFFFFF"/>
          </w:rPr>
          <w:t xml:space="preserve"> </w:t>
        </w:r>
      </w:ins>
      <w:r w:rsidRPr="00E5575B">
        <w:rPr>
          <w:rFonts w:ascii="Times New Roman" w:eastAsia="宋体" w:hAnsi="Times New Roman" w:cs="Times New Roman"/>
          <w:color w:val="172B4D"/>
          <w:kern w:val="0"/>
          <w:szCs w:val="21"/>
          <w:shd w:val="clear" w:color="auto" w:fill="FFFFFF"/>
        </w:rPr>
        <w:t>should be involved</w:t>
      </w:r>
      <w:del w:id="7" w:author="Tim Christie" w:date="2021-03-20T10:01:00Z">
        <w:r w:rsidRPr="00E5575B" w:rsidDel="005C772D">
          <w:rPr>
            <w:rFonts w:ascii="Times New Roman" w:eastAsia="宋体" w:hAnsi="Times New Roman" w:cs="Times New Roman"/>
            <w:color w:val="172B4D"/>
            <w:kern w:val="0"/>
            <w:szCs w:val="21"/>
            <w:shd w:val="clear" w:color="auto" w:fill="FFFFFF"/>
          </w:rPr>
          <w:delText xml:space="preserve"> in</w:delText>
        </w:r>
      </w:del>
      <w:r w:rsidRPr="00E5575B">
        <w:rPr>
          <w:rFonts w:ascii="Times New Roman" w:eastAsia="宋体" w:hAnsi="Times New Roman" w:cs="Times New Roman"/>
          <w:color w:val="172B4D"/>
          <w:kern w:val="0"/>
          <w:szCs w:val="21"/>
          <w:shd w:val="clear" w:color="auto" w:fill="FFFFFF"/>
        </w:rPr>
        <w:t>.</w:t>
      </w:r>
    </w:p>
    <w:p w14:paraId="3B38EB36" w14:textId="315BAE89"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The time and frequency of the meeting is two or three times per week. The exact time of the meeting can be discussed through </w:t>
      </w:r>
      <w:r w:rsidR="00852B33" w:rsidRPr="00E5575B">
        <w:rPr>
          <w:rFonts w:ascii="Times New Roman" w:eastAsia="宋体" w:hAnsi="Times New Roman" w:cs="Times New Roman"/>
          <w:color w:val="172B4D"/>
          <w:kern w:val="0"/>
          <w:szCs w:val="21"/>
          <w:shd w:val="clear" w:color="auto" w:fill="FFFFFF"/>
        </w:rPr>
        <w:t>WeChat</w:t>
      </w:r>
      <w:r w:rsidRPr="00E5575B">
        <w:rPr>
          <w:rFonts w:ascii="Times New Roman" w:eastAsia="宋体" w:hAnsi="Times New Roman" w:cs="Times New Roman"/>
          <w:color w:val="172B4D"/>
          <w:kern w:val="0"/>
          <w:szCs w:val="21"/>
          <w:shd w:val="clear" w:color="auto" w:fill="FFFFFF"/>
        </w:rPr>
        <w:t xml:space="preserve"> to ensure that at the meeting time every member is available.</w:t>
      </w:r>
    </w:p>
    <w:p w14:paraId="11A457F4" w14:textId="77777777"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There are two types of internal meetings: </w:t>
      </w:r>
    </w:p>
    <w:p w14:paraId="68CEDD3E" w14:textId="21C9FDEF" w:rsidR="00E5575B" w:rsidRPr="00852B33" w:rsidRDefault="00E5575B" w:rsidP="00852B33">
      <w:pPr>
        <w:pStyle w:val="a4"/>
        <w:widowControl/>
        <w:numPr>
          <w:ilvl w:val="0"/>
          <w:numId w:val="8"/>
        </w:numPr>
        <w:spacing w:beforeLines="50" w:before="156" w:afterLines="50" w:after="156"/>
        <w:ind w:leftChars="-1" w:left="-1" w:firstLineChars="0" w:hanging="1"/>
        <w:rPr>
          <w:rFonts w:ascii="Times New Roman" w:eastAsia="宋体" w:hAnsi="Times New Roman" w:cs="Times New Roman"/>
          <w:kern w:val="0"/>
          <w:szCs w:val="21"/>
        </w:rPr>
      </w:pPr>
      <w:r w:rsidRPr="00852B33">
        <w:rPr>
          <w:rFonts w:ascii="Times New Roman" w:eastAsia="宋体" w:hAnsi="Times New Roman" w:cs="Times New Roman"/>
          <w:color w:val="172B4D"/>
          <w:kern w:val="0"/>
          <w:szCs w:val="21"/>
          <w:shd w:val="clear" w:color="auto" w:fill="FFFFFF"/>
        </w:rPr>
        <w:t>Task progress synchronization and planning for future work</w:t>
      </w:r>
    </w:p>
    <w:p w14:paraId="630A76CD" w14:textId="1C5FECFD" w:rsidR="00E5575B" w:rsidRPr="00E5575B" w:rsidRDefault="00E5575B" w:rsidP="00852B33">
      <w:pPr>
        <w:widowControl/>
        <w:spacing w:beforeLines="50" w:before="156" w:afterLines="50" w:after="156"/>
        <w:ind w:leftChars="-1" w:left="-1" w:hanging="1"/>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This meeting’s function is to check </w:t>
      </w:r>
      <w:commentRangeStart w:id="8"/>
      <w:del w:id="9" w:author="Tim Christie" w:date="2021-03-20T10:01:00Z">
        <w:r w:rsidRPr="00E5575B" w:rsidDel="005C772D">
          <w:rPr>
            <w:rFonts w:ascii="Times New Roman" w:eastAsia="宋体" w:hAnsi="Times New Roman" w:cs="Times New Roman"/>
            <w:color w:val="172B4D"/>
            <w:kern w:val="0"/>
            <w:szCs w:val="21"/>
            <w:shd w:val="clear" w:color="auto" w:fill="FFFFFF"/>
          </w:rPr>
          <w:delText>everyone’s</w:delText>
        </w:r>
      </w:del>
      <w:ins w:id="10" w:author="Z ero" w:date="2021-03-24T14:42:00Z">
        <w:r w:rsidR="00A85696">
          <w:rPr>
            <w:rFonts w:ascii="Times New Roman" w:eastAsia="宋体" w:hAnsi="Times New Roman" w:cs="Times New Roman"/>
            <w:color w:val="172B4D"/>
            <w:kern w:val="0"/>
            <w:szCs w:val="21"/>
            <w:shd w:val="clear" w:color="auto" w:fill="FFFFFF"/>
          </w:rPr>
          <w:t>w</w:t>
        </w:r>
      </w:ins>
      <w:del w:id="11" w:author="Z ero" w:date="2021-03-24T14:42:00Z">
        <w:r w:rsidRPr="00E5575B" w:rsidDel="00A85696">
          <w:rPr>
            <w:rFonts w:ascii="Times New Roman" w:eastAsia="宋体" w:hAnsi="Times New Roman" w:cs="Times New Roman"/>
            <w:color w:val="172B4D"/>
            <w:kern w:val="0"/>
            <w:szCs w:val="21"/>
            <w:shd w:val="clear" w:color="auto" w:fill="FFFFFF"/>
          </w:rPr>
          <w:delText xml:space="preserve"> </w:delText>
        </w:r>
        <w:commentRangeEnd w:id="8"/>
        <w:r w:rsidR="005C772D" w:rsidDel="00A85696">
          <w:rPr>
            <w:rStyle w:val="aa"/>
          </w:rPr>
          <w:commentReference w:id="8"/>
        </w:r>
        <w:r w:rsidRPr="00E5575B" w:rsidDel="00A85696">
          <w:rPr>
            <w:rFonts w:ascii="Times New Roman" w:eastAsia="宋体" w:hAnsi="Times New Roman" w:cs="Times New Roman"/>
            <w:color w:val="172B4D"/>
            <w:kern w:val="0"/>
            <w:szCs w:val="21"/>
            <w:shd w:val="clear" w:color="auto" w:fill="FFFFFF"/>
          </w:rPr>
          <w:delText>w</w:delText>
        </w:r>
      </w:del>
      <w:r w:rsidRPr="00E5575B">
        <w:rPr>
          <w:rFonts w:ascii="Times New Roman" w:eastAsia="宋体" w:hAnsi="Times New Roman" w:cs="Times New Roman"/>
          <w:color w:val="172B4D"/>
          <w:kern w:val="0"/>
          <w:szCs w:val="21"/>
          <w:shd w:val="clear" w:color="auto" w:fill="FFFFFF"/>
        </w:rPr>
        <w:t xml:space="preserve">ork progress based on the tasks assigned to each member. Then we can discuss </w:t>
      </w:r>
      <w:commentRangeStart w:id="12"/>
      <w:r w:rsidR="00852B33">
        <w:rPr>
          <w:rFonts w:ascii="Times New Roman" w:eastAsia="宋体" w:hAnsi="Times New Roman" w:cs="Times New Roman"/>
          <w:color w:val="172B4D"/>
          <w:kern w:val="0"/>
          <w:szCs w:val="21"/>
          <w:shd w:val="clear" w:color="auto" w:fill="FFFFFF"/>
        </w:rPr>
        <w:t xml:space="preserve">about </w:t>
      </w:r>
      <w:r w:rsidR="00852B33" w:rsidRPr="00E5575B">
        <w:rPr>
          <w:rFonts w:ascii="Times New Roman" w:eastAsia="宋体" w:hAnsi="Times New Roman" w:cs="Times New Roman"/>
          <w:color w:val="172B4D"/>
          <w:kern w:val="0"/>
          <w:szCs w:val="21"/>
          <w:shd w:val="clear" w:color="auto" w:fill="FFFFFF"/>
        </w:rPr>
        <w:t>future</w:t>
      </w:r>
      <w:ins w:id="13" w:author="Z ero" w:date="2021-03-24T14:42:00Z">
        <w:r w:rsidR="00A85696">
          <w:rPr>
            <w:rFonts w:ascii="Times New Roman" w:eastAsia="宋体" w:hAnsi="Times New Roman" w:cs="Times New Roman"/>
            <w:color w:val="172B4D"/>
            <w:kern w:val="0"/>
            <w:szCs w:val="21"/>
            <w:shd w:val="clear" w:color="auto" w:fill="FFFFFF"/>
          </w:rPr>
          <w:t xml:space="preserve"> plans</w:t>
        </w:r>
      </w:ins>
      <w:r w:rsidRPr="00E5575B">
        <w:rPr>
          <w:rFonts w:ascii="Times New Roman" w:eastAsia="宋体" w:hAnsi="Times New Roman" w:cs="Times New Roman"/>
          <w:color w:val="172B4D"/>
          <w:kern w:val="0"/>
          <w:szCs w:val="21"/>
          <w:shd w:val="clear" w:color="auto" w:fill="FFFFFF"/>
        </w:rPr>
        <w:t>.</w:t>
      </w:r>
      <w:commentRangeEnd w:id="12"/>
      <w:r w:rsidR="005C772D">
        <w:rPr>
          <w:rStyle w:val="aa"/>
        </w:rPr>
        <w:commentReference w:id="12"/>
      </w:r>
    </w:p>
    <w:p w14:paraId="237C8A2A" w14:textId="6DAE3651" w:rsidR="00E5575B" w:rsidRPr="00852B33" w:rsidRDefault="00E5575B" w:rsidP="00852B33">
      <w:pPr>
        <w:pStyle w:val="a4"/>
        <w:widowControl/>
        <w:numPr>
          <w:ilvl w:val="0"/>
          <w:numId w:val="8"/>
        </w:numPr>
        <w:spacing w:beforeLines="50" w:before="156" w:afterLines="50" w:after="156"/>
        <w:ind w:leftChars="-1" w:left="-1" w:firstLineChars="0" w:hanging="1"/>
        <w:rPr>
          <w:rFonts w:ascii="Times New Roman" w:eastAsia="宋体" w:hAnsi="Times New Roman" w:cs="Times New Roman"/>
          <w:kern w:val="0"/>
          <w:szCs w:val="21"/>
        </w:rPr>
      </w:pPr>
      <w:r w:rsidRPr="00852B33">
        <w:rPr>
          <w:rFonts w:ascii="Times New Roman" w:eastAsia="宋体" w:hAnsi="Times New Roman" w:cs="Times New Roman"/>
          <w:color w:val="172B4D"/>
          <w:kern w:val="0"/>
          <w:szCs w:val="21"/>
          <w:shd w:val="clear" w:color="auto" w:fill="FFFFFF"/>
        </w:rPr>
        <w:t>Reflection meetings</w:t>
      </w:r>
    </w:p>
    <w:p w14:paraId="7BCD321D" w14:textId="22624C56" w:rsidR="00E5575B" w:rsidRPr="00E5575B" w:rsidRDefault="00E5575B" w:rsidP="00852B33">
      <w:pPr>
        <w:widowControl/>
        <w:spacing w:beforeLines="50" w:before="156" w:afterLines="50" w:after="156"/>
        <w:ind w:leftChars="-1" w:left="-1" w:hanging="1"/>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This meeting’s function is to reflect our work for last week based on the tutors</w:t>
      </w:r>
      <w:ins w:id="14" w:author="Tim Christie" w:date="2021-03-20T10:02:00Z">
        <w:r w:rsidR="005C772D">
          <w:rPr>
            <w:rFonts w:ascii="Times New Roman" w:eastAsia="宋体" w:hAnsi="Times New Roman" w:cs="Times New Roman"/>
            <w:color w:val="172B4D"/>
            <w:kern w:val="0"/>
            <w:szCs w:val="21"/>
            <w:shd w:val="clear" w:color="auto" w:fill="FFFFFF"/>
          </w:rPr>
          <w:t>’</w:t>
        </w:r>
      </w:ins>
      <w:r w:rsidRPr="00E5575B">
        <w:rPr>
          <w:rFonts w:ascii="Times New Roman" w:eastAsia="宋体" w:hAnsi="Times New Roman" w:cs="Times New Roman"/>
          <w:color w:val="172B4D"/>
          <w:kern w:val="0"/>
          <w:szCs w:val="21"/>
          <w:shd w:val="clear" w:color="auto" w:fill="FFFFFF"/>
        </w:rPr>
        <w:t xml:space="preserve"> and peers’ feedback.</w:t>
      </w:r>
    </w:p>
    <w:p w14:paraId="0A087FF8" w14:textId="4F864830" w:rsidR="00E5575B" w:rsidRPr="00535590" w:rsidRDefault="00E5575B" w:rsidP="00535590">
      <w:pPr>
        <w:pStyle w:val="a4"/>
        <w:widowControl/>
        <w:numPr>
          <w:ilvl w:val="1"/>
          <w:numId w:val="10"/>
        </w:numPr>
        <w:spacing w:beforeLines="50" w:before="156" w:afterLines="50" w:after="156" w:line="480" w:lineRule="auto"/>
        <w:ind w:left="0" w:firstLineChars="0" w:firstLine="0"/>
        <w:jc w:val="left"/>
        <w:textAlignment w:val="baseline"/>
        <w:rPr>
          <w:rFonts w:ascii="Times New Roman" w:eastAsia="宋体" w:hAnsi="Times New Roman" w:cs="Times New Roman"/>
          <w:b/>
          <w:bCs/>
          <w:color w:val="172B4D"/>
          <w:kern w:val="0"/>
          <w:szCs w:val="21"/>
        </w:rPr>
      </w:pPr>
      <w:r w:rsidRPr="00535590">
        <w:rPr>
          <w:rFonts w:ascii="Times New Roman" w:eastAsia="宋体" w:hAnsi="Times New Roman" w:cs="Times New Roman"/>
          <w:b/>
          <w:bCs/>
          <w:color w:val="172B4D"/>
          <w:kern w:val="0"/>
          <w:szCs w:val="21"/>
          <w:shd w:val="clear" w:color="auto" w:fill="FFFFFF"/>
        </w:rPr>
        <w:t>Client meetings</w:t>
      </w:r>
    </w:p>
    <w:p w14:paraId="03220345" w14:textId="77777777"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The client meetings are meetings between the team members and the client to communicate on project issues. It is scheduled to be held once a week, and the specific date is specified by the client.</w:t>
      </w:r>
    </w:p>
    <w:p w14:paraId="4AE42E0E" w14:textId="2C5BF781"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Given that the team members are in different countries and time zones, the team will send 2-3 representatives to talk with the client in each meeting. The format </w:t>
      </w:r>
      <w:del w:id="15" w:author="Tim Christie" w:date="2021-03-20T10:03:00Z">
        <w:r w:rsidRPr="00E5575B" w:rsidDel="005C772D">
          <w:rPr>
            <w:rFonts w:ascii="Times New Roman" w:eastAsia="宋体" w:hAnsi="Times New Roman" w:cs="Times New Roman"/>
            <w:color w:val="172B4D"/>
            <w:kern w:val="0"/>
            <w:szCs w:val="21"/>
            <w:shd w:val="clear" w:color="auto" w:fill="FFFFFF"/>
          </w:rPr>
          <w:delText xml:space="preserve">of the conference </w:delText>
        </w:r>
      </w:del>
      <w:r w:rsidRPr="00E5575B">
        <w:rPr>
          <w:rFonts w:ascii="Times New Roman" w:eastAsia="宋体" w:hAnsi="Times New Roman" w:cs="Times New Roman"/>
          <w:color w:val="172B4D"/>
          <w:kern w:val="0"/>
          <w:szCs w:val="21"/>
          <w:shd w:val="clear" w:color="auto" w:fill="FFFFFF"/>
        </w:rPr>
        <w:t xml:space="preserve">is online </w:t>
      </w:r>
      <w:del w:id="16" w:author="Tim Christie" w:date="2021-03-20T10:03:00Z">
        <w:r w:rsidRPr="00E5575B" w:rsidDel="005C772D">
          <w:rPr>
            <w:rFonts w:ascii="Times New Roman" w:eastAsia="宋体" w:hAnsi="Times New Roman" w:cs="Times New Roman"/>
            <w:color w:val="172B4D"/>
            <w:kern w:val="0"/>
            <w:szCs w:val="21"/>
            <w:shd w:val="clear" w:color="auto" w:fill="FFFFFF"/>
          </w:rPr>
          <w:delText xml:space="preserve">meeting </w:delText>
        </w:r>
      </w:del>
      <w:r w:rsidRPr="00E5575B">
        <w:rPr>
          <w:rFonts w:ascii="Times New Roman" w:eastAsia="宋体" w:hAnsi="Times New Roman" w:cs="Times New Roman"/>
          <w:color w:val="172B4D"/>
          <w:kern w:val="0"/>
          <w:szCs w:val="21"/>
          <w:shd w:val="clear" w:color="auto" w:fill="FFFFFF"/>
        </w:rPr>
        <w:t xml:space="preserve">via </w:t>
      </w:r>
      <w:r w:rsidR="00852B33" w:rsidRPr="00E5575B">
        <w:rPr>
          <w:rFonts w:ascii="Times New Roman" w:eastAsia="宋体" w:hAnsi="Times New Roman" w:cs="Times New Roman"/>
          <w:color w:val="172B4D"/>
          <w:kern w:val="0"/>
          <w:szCs w:val="21"/>
          <w:shd w:val="clear" w:color="auto" w:fill="FFFFFF"/>
        </w:rPr>
        <w:t>Zoom. After</w:t>
      </w:r>
      <w:r w:rsidRPr="00E5575B">
        <w:rPr>
          <w:rFonts w:ascii="Times New Roman" w:eastAsia="宋体" w:hAnsi="Times New Roman" w:cs="Times New Roman"/>
          <w:color w:val="172B4D"/>
          <w:kern w:val="0"/>
          <w:szCs w:val="21"/>
          <w:shd w:val="clear" w:color="auto" w:fill="FFFFFF"/>
        </w:rPr>
        <w:t xml:space="preserve"> the meeting, </w:t>
      </w:r>
      <w:ins w:id="17" w:author="Z ero" w:date="2021-03-24T14:44:00Z">
        <w:r w:rsidR="00A85696">
          <w:rPr>
            <w:rFonts w:ascii="Times New Roman" w:eastAsia="宋体" w:hAnsi="Times New Roman" w:cs="Times New Roman"/>
            <w:color w:val="172B4D"/>
            <w:kern w:val="0"/>
            <w:szCs w:val="21"/>
            <w:shd w:val="clear" w:color="auto" w:fill="FFFFFF"/>
          </w:rPr>
          <w:t>we will upload the meeting minutes to the re</w:t>
        </w:r>
      </w:ins>
      <w:ins w:id="18" w:author="Z ero" w:date="2021-03-24T14:45:00Z">
        <w:r w:rsidR="00A85696">
          <w:rPr>
            <w:rFonts w:ascii="Times New Roman" w:eastAsia="宋体" w:hAnsi="Times New Roman" w:cs="Times New Roman"/>
            <w:color w:val="172B4D"/>
            <w:kern w:val="0"/>
            <w:szCs w:val="21"/>
            <w:shd w:val="clear" w:color="auto" w:fill="FFFFFF"/>
          </w:rPr>
          <w:t xml:space="preserve">pository so that other members can go through the meeting minutes, and get an understanding of the meetings. </w:t>
        </w:r>
      </w:ins>
      <w:del w:id="19" w:author="Z ero" w:date="2021-03-24T14:45:00Z">
        <w:r w:rsidRPr="00E5575B" w:rsidDel="00A85696">
          <w:rPr>
            <w:rFonts w:ascii="Times New Roman" w:eastAsia="宋体" w:hAnsi="Times New Roman" w:cs="Times New Roman"/>
            <w:color w:val="172B4D"/>
            <w:kern w:val="0"/>
            <w:szCs w:val="21"/>
            <w:shd w:val="clear" w:color="auto" w:fill="FFFFFF"/>
          </w:rPr>
          <w:delText>the team representative</w:delText>
        </w:r>
      </w:del>
      <w:ins w:id="20" w:author="Tim Christie" w:date="2021-03-20T10:03:00Z">
        <w:del w:id="21" w:author="Z ero" w:date="2021-03-24T14:45:00Z">
          <w:r w:rsidR="005C772D" w:rsidDel="00A85696">
            <w:rPr>
              <w:rFonts w:ascii="Times New Roman" w:eastAsia="宋体" w:hAnsi="Times New Roman" w:cs="Times New Roman"/>
              <w:color w:val="172B4D"/>
              <w:kern w:val="0"/>
              <w:szCs w:val="21"/>
              <w:shd w:val="clear" w:color="auto" w:fill="FFFFFF"/>
            </w:rPr>
            <w:delText>s</w:delText>
          </w:r>
        </w:del>
      </w:ins>
      <w:del w:id="22" w:author="Z ero" w:date="2021-03-24T14:45:00Z">
        <w:r w:rsidRPr="00E5575B" w:rsidDel="00A85696">
          <w:rPr>
            <w:rFonts w:ascii="Times New Roman" w:eastAsia="宋体" w:hAnsi="Times New Roman" w:cs="Times New Roman"/>
            <w:color w:val="172B4D"/>
            <w:kern w:val="0"/>
            <w:szCs w:val="21"/>
            <w:shd w:val="clear" w:color="auto" w:fill="FFFFFF"/>
          </w:rPr>
          <w:delText xml:space="preserve"> will communicate the </w:delText>
        </w:r>
        <w:commentRangeStart w:id="23"/>
        <w:r w:rsidRPr="00E5575B" w:rsidDel="00A85696">
          <w:rPr>
            <w:rFonts w:ascii="Times New Roman" w:eastAsia="宋体" w:hAnsi="Times New Roman" w:cs="Times New Roman"/>
            <w:color w:val="172B4D"/>
            <w:kern w:val="0"/>
            <w:szCs w:val="21"/>
            <w:shd w:val="clear" w:color="auto" w:fill="FFFFFF"/>
          </w:rPr>
          <w:delText>meeting minutes to other members through the internal meeting</w:delText>
        </w:r>
        <w:commentRangeEnd w:id="23"/>
        <w:r w:rsidR="005C772D" w:rsidDel="00A85696">
          <w:rPr>
            <w:rStyle w:val="aa"/>
          </w:rPr>
          <w:commentReference w:id="23"/>
        </w:r>
        <w:r w:rsidRPr="00E5575B" w:rsidDel="00A85696">
          <w:rPr>
            <w:rFonts w:ascii="Times New Roman" w:eastAsia="宋体" w:hAnsi="Times New Roman" w:cs="Times New Roman"/>
            <w:color w:val="172B4D"/>
            <w:kern w:val="0"/>
            <w:szCs w:val="21"/>
            <w:shd w:val="clear" w:color="auto" w:fill="FFFFFF"/>
          </w:rPr>
          <w:delText>.</w:delText>
        </w:r>
      </w:del>
    </w:p>
    <w:p w14:paraId="2EC7AD93" w14:textId="135EB79B"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Topics discussed at client meets </w:t>
      </w:r>
      <w:r w:rsidR="00852B33" w:rsidRPr="00E5575B">
        <w:rPr>
          <w:rFonts w:ascii="Times New Roman" w:eastAsia="宋体" w:hAnsi="Times New Roman" w:cs="Times New Roman"/>
          <w:color w:val="172B4D"/>
          <w:kern w:val="0"/>
          <w:szCs w:val="21"/>
          <w:shd w:val="clear" w:color="auto" w:fill="FFFFFF"/>
        </w:rPr>
        <w:t>include</w:t>
      </w:r>
      <w:r w:rsidRPr="00E5575B">
        <w:rPr>
          <w:rFonts w:ascii="Times New Roman" w:eastAsia="宋体" w:hAnsi="Times New Roman" w:cs="Times New Roman"/>
          <w:color w:val="172B4D"/>
          <w:kern w:val="0"/>
          <w:szCs w:val="21"/>
          <w:shd w:val="clear" w:color="auto" w:fill="FFFFFF"/>
        </w:rPr>
        <w:t xml:space="preserve"> reporting the latest project progress to the client, listening to the client's latest opinions on project development, and reaching consensus with the client on key issues such as development resources and schedules.</w:t>
      </w:r>
    </w:p>
    <w:p w14:paraId="3D5AACC1" w14:textId="745C1647" w:rsidR="00E5575B" w:rsidRPr="00535590" w:rsidRDefault="00E5575B" w:rsidP="00535590">
      <w:pPr>
        <w:pStyle w:val="a4"/>
        <w:widowControl/>
        <w:numPr>
          <w:ilvl w:val="1"/>
          <w:numId w:val="10"/>
        </w:numPr>
        <w:spacing w:beforeLines="50" w:before="156" w:afterLines="50" w:after="156" w:line="480" w:lineRule="auto"/>
        <w:ind w:firstLineChars="0"/>
        <w:jc w:val="left"/>
        <w:textAlignment w:val="baseline"/>
        <w:rPr>
          <w:rFonts w:ascii="Times New Roman" w:eastAsia="宋体" w:hAnsi="Times New Roman" w:cs="Times New Roman"/>
          <w:b/>
          <w:bCs/>
          <w:color w:val="172B4D"/>
          <w:kern w:val="0"/>
          <w:szCs w:val="21"/>
        </w:rPr>
      </w:pPr>
      <w:r w:rsidRPr="00535590">
        <w:rPr>
          <w:rFonts w:ascii="Times New Roman" w:eastAsia="宋体" w:hAnsi="Times New Roman" w:cs="Times New Roman"/>
          <w:b/>
          <w:bCs/>
          <w:color w:val="172B4D"/>
          <w:kern w:val="0"/>
          <w:szCs w:val="21"/>
          <w:shd w:val="clear" w:color="auto" w:fill="FFFFFF"/>
        </w:rPr>
        <w:t>Tutorial consultation meetings</w:t>
      </w:r>
    </w:p>
    <w:p w14:paraId="5AA24579" w14:textId="77777777"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Tutorial consultation meetings are regular meetings called by the organizers of the COMP8715 course to monitor the progress and quality of the project.</w:t>
      </w:r>
    </w:p>
    <w:p w14:paraId="1E50193D" w14:textId="57FDCE5D"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lastRenderedPageBreak/>
        <w:t xml:space="preserve">This meeting is scheduled to be held every Wednesday from 8 am to 10 am through the Zoom online meeting. </w:t>
      </w:r>
      <w:del w:id="24" w:author="Tim Christie" w:date="2021-03-20T10:04:00Z">
        <w:r w:rsidRPr="00E5575B" w:rsidDel="005C772D">
          <w:rPr>
            <w:rFonts w:ascii="Times New Roman" w:eastAsia="宋体" w:hAnsi="Times New Roman" w:cs="Times New Roman"/>
            <w:color w:val="172B4D"/>
            <w:kern w:val="0"/>
            <w:szCs w:val="21"/>
            <w:shd w:val="clear" w:color="auto" w:fill="FFFFFF"/>
          </w:rPr>
          <w:delText xml:space="preserve">And </w:delText>
        </w:r>
        <w:commentRangeStart w:id="25"/>
        <w:r w:rsidRPr="00E5575B" w:rsidDel="005C772D">
          <w:rPr>
            <w:rFonts w:ascii="Times New Roman" w:eastAsia="宋体" w:hAnsi="Times New Roman" w:cs="Times New Roman"/>
            <w:color w:val="172B4D"/>
            <w:kern w:val="0"/>
            <w:szCs w:val="21"/>
            <w:shd w:val="clear" w:color="auto" w:fill="FFFFFF"/>
          </w:rPr>
          <w:delText>e</w:delText>
        </w:r>
      </w:del>
      <w:ins w:id="26" w:author="Tim Christie" w:date="2021-03-20T10:04:00Z">
        <w:r w:rsidR="005C772D">
          <w:rPr>
            <w:rFonts w:ascii="Times New Roman" w:eastAsia="宋体" w:hAnsi="Times New Roman" w:cs="Times New Roman"/>
            <w:color w:val="172B4D"/>
            <w:kern w:val="0"/>
            <w:szCs w:val="21"/>
            <w:shd w:val="clear" w:color="auto" w:fill="FFFFFF"/>
          </w:rPr>
          <w:t>E</w:t>
        </w:r>
      </w:ins>
      <w:r w:rsidRPr="00E5575B">
        <w:rPr>
          <w:rFonts w:ascii="Times New Roman" w:eastAsia="宋体" w:hAnsi="Times New Roman" w:cs="Times New Roman"/>
          <w:color w:val="172B4D"/>
          <w:kern w:val="0"/>
          <w:szCs w:val="21"/>
          <w:shd w:val="clear" w:color="auto" w:fill="FFFFFF"/>
        </w:rPr>
        <w:t>very team member is required to participate</w:t>
      </w:r>
      <w:commentRangeEnd w:id="25"/>
      <w:r w:rsidR="005C772D">
        <w:rPr>
          <w:rStyle w:val="aa"/>
        </w:rPr>
        <w:commentReference w:id="25"/>
      </w:r>
      <w:r w:rsidRPr="00E5575B">
        <w:rPr>
          <w:rFonts w:ascii="Times New Roman" w:eastAsia="宋体" w:hAnsi="Times New Roman" w:cs="Times New Roman"/>
          <w:color w:val="172B4D"/>
          <w:kern w:val="0"/>
          <w:szCs w:val="21"/>
          <w:shd w:val="clear" w:color="auto" w:fill="FFFFFF"/>
        </w:rPr>
        <w:t>.</w:t>
      </w:r>
      <w:ins w:id="27" w:author="Z ero" w:date="2021-03-24T14:46:00Z">
        <w:r w:rsidR="00A85696">
          <w:rPr>
            <w:rFonts w:ascii="Times New Roman" w:eastAsia="宋体" w:hAnsi="Times New Roman" w:cs="Times New Roman"/>
            <w:color w:val="172B4D"/>
            <w:kern w:val="0"/>
            <w:szCs w:val="21"/>
            <w:shd w:val="clear" w:color="auto" w:fill="FFFFFF"/>
          </w:rPr>
          <w:t xml:space="preserve"> If </w:t>
        </w:r>
      </w:ins>
      <w:ins w:id="28" w:author="Z ero" w:date="2021-03-24T14:47:00Z">
        <w:r w:rsidR="00A85696">
          <w:rPr>
            <w:rFonts w:ascii="Times New Roman" w:eastAsia="宋体" w:hAnsi="Times New Roman" w:cs="Times New Roman"/>
            <w:color w:val="172B4D"/>
            <w:kern w:val="0"/>
            <w:szCs w:val="21"/>
            <w:shd w:val="clear" w:color="auto" w:fill="FFFFFF"/>
          </w:rPr>
          <w:t xml:space="preserve">a member is absent without a reason, we may consider to lower the contribution </w:t>
        </w:r>
      </w:ins>
      <w:ins w:id="29" w:author="Z ero" w:date="2021-03-24T14:48:00Z">
        <w:r w:rsidR="00A85696">
          <w:rPr>
            <w:rFonts w:ascii="Times New Roman" w:eastAsia="宋体" w:hAnsi="Times New Roman" w:cs="Times New Roman"/>
            <w:color w:val="172B4D"/>
            <w:kern w:val="0"/>
            <w:szCs w:val="21"/>
            <w:shd w:val="clear" w:color="auto" w:fill="FFFFFF"/>
          </w:rPr>
          <w:t>of this team member.</w:t>
        </w:r>
      </w:ins>
      <w:ins w:id="30" w:author="Z ero" w:date="2021-03-24T14:47:00Z">
        <w:r w:rsidR="00A85696">
          <w:rPr>
            <w:rFonts w:ascii="Times New Roman" w:eastAsia="宋体" w:hAnsi="Times New Roman" w:cs="Times New Roman"/>
            <w:color w:val="172B4D"/>
            <w:kern w:val="0"/>
            <w:szCs w:val="21"/>
            <w:shd w:val="clear" w:color="auto" w:fill="FFFFFF"/>
          </w:rPr>
          <w:t xml:space="preserve"> </w:t>
        </w:r>
      </w:ins>
    </w:p>
    <w:p w14:paraId="01E4EA51" w14:textId="4722C8B4"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At the meeting, the team report</w:t>
      </w:r>
      <w:del w:id="31" w:author="Tim Christie" w:date="2021-03-20T10:05:00Z">
        <w:r w:rsidRPr="00E5575B" w:rsidDel="005C772D">
          <w:rPr>
            <w:rFonts w:ascii="Times New Roman" w:eastAsia="宋体" w:hAnsi="Times New Roman" w:cs="Times New Roman"/>
            <w:color w:val="172B4D"/>
            <w:kern w:val="0"/>
            <w:szCs w:val="21"/>
            <w:shd w:val="clear" w:color="auto" w:fill="FFFFFF"/>
          </w:rPr>
          <w:delText>ed</w:delText>
        </w:r>
      </w:del>
      <w:r w:rsidRPr="00E5575B">
        <w:rPr>
          <w:rFonts w:ascii="Times New Roman" w:eastAsia="宋体" w:hAnsi="Times New Roman" w:cs="Times New Roman"/>
          <w:color w:val="172B4D"/>
          <w:kern w:val="0"/>
          <w:szCs w:val="21"/>
          <w:shd w:val="clear" w:color="auto" w:fill="FFFFFF"/>
        </w:rPr>
        <w:t xml:space="preserve"> the progress of the project to the tutors, put forward some difficulties and challenges related to the project, and obtained tutors’ suggestions and help.</w:t>
      </w:r>
    </w:p>
    <w:p w14:paraId="375CDD3F" w14:textId="6CF8D538" w:rsidR="00E5575B" w:rsidRPr="00852B33" w:rsidRDefault="00E5575B" w:rsidP="00852B33">
      <w:pPr>
        <w:pStyle w:val="a4"/>
        <w:widowControl/>
        <w:numPr>
          <w:ilvl w:val="0"/>
          <w:numId w:val="10"/>
        </w:numPr>
        <w:spacing w:beforeLines="50" w:before="156" w:afterLines="50" w:after="156" w:line="720" w:lineRule="auto"/>
        <w:ind w:firstLineChars="0"/>
        <w:jc w:val="left"/>
        <w:rPr>
          <w:rFonts w:ascii="Times New Roman" w:eastAsia="宋体" w:hAnsi="Times New Roman" w:cs="Times New Roman"/>
          <w:b/>
          <w:bCs/>
          <w:kern w:val="0"/>
          <w:sz w:val="28"/>
          <w:szCs w:val="28"/>
        </w:rPr>
      </w:pPr>
      <w:r w:rsidRPr="00852B33">
        <w:rPr>
          <w:rFonts w:ascii="Times New Roman" w:eastAsia="宋体" w:hAnsi="Times New Roman" w:cs="Times New Roman"/>
          <w:b/>
          <w:bCs/>
          <w:color w:val="172B4D"/>
          <w:kern w:val="0"/>
          <w:sz w:val="28"/>
          <w:szCs w:val="28"/>
          <w:shd w:val="clear" w:color="auto" w:fill="FFFFFF"/>
        </w:rPr>
        <w:t>Decision making process</w:t>
      </w:r>
    </w:p>
    <w:p w14:paraId="2B4778A2" w14:textId="5A719A4B" w:rsidR="00E5575B" w:rsidRPr="00E5575B" w:rsidRDefault="00E5575B" w:rsidP="00852B33">
      <w:pPr>
        <w:widowControl/>
        <w:spacing w:beforeLines="50" w:before="156" w:afterLines="50" w:after="156"/>
        <w:jc w:val="center"/>
        <w:rPr>
          <w:rFonts w:ascii="Times New Roman" w:eastAsia="宋体" w:hAnsi="Times New Roman" w:cs="Times New Roman"/>
          <w:kern w:val="0"/>
          <w:szCs w:val="21"/>
        </w:rPr>
      </w:pPr>
      <w:commentRangeStart w:id="32"/>
      <w:r w:rsidRPr="00E5575B">
        <w:rPr>
          <w:rFonts w:ascii="Times New Roman" w:eastAsia="宋体" w:hAnsi="Times New Roman" w:cs="Times New Roman"/>
          <w:b/>
          <w:bCs/>
          <w:noProof/>
          <w:color w:val="172B4D"/>
          <w:kern w:val="0"/>
          <w:szCs w:val="21"/>
          <w:bdr w:val="none" w:sz="0" w:space="0" w:color="auto" w:frame="1"/>
          <w:shd w:val="clear" w:color="auto" w:fill="FFFFFF"/>
        </w:rPr>
        <w:drawing>
          <wp:inline distT="0" distB="0" distL="0" distR="0" wp14:anchorId="01D2367A" wp14:editId="418FDC51">
            <wp:extent cx="5274310" cy="48710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871085"/>
                    </a:xfrm>
                    <a:prstGeom prst="rect">
                      <a:avLst/>
                    </a:prstGeom>
                    <a:noFill/>
                    <a:ln>
                      <a:noFill/>
                    </a:ln>
                  </pic:spPr>
                </pic:pic>
              </a:graphicData>
            </a:graphic>
          </wp:inline>
        </w:drawing>
      </w:r>
      <w:commentRangeEnd w:id="32"/>
      <w:r w:rsidR="005C772D">
        <w:rPr>
          <w:rStyle w:val="aa"/>
        </w:rPr>
        <w:commentReference w:id="32"/>
      </w:r>
    </w:p>
    <w:p w14:paraId="3D228920" w14:textId="4EB031BA" w:rsidR="00E5575B" w:rsidRPr="00852B33" w:rsidRDefault="00E5575B" w:rsidP="00E5575B">
      <w:pPr>
        <w:pStyle w:val="a4"/>
        <w:widowControl/>
        <w:numPr>
          <w:ilvl w:val="0"/>
          <w:numId w:val="10"/>
        </w:numPr>
        <w:spacing w:beforeLines="50" w:before="156" w:afterLines="50" w:after="156" w:line="720" w:lineRule="auto"/>
        <w:ind w:left="0" w:firstLineChars="0"/>
        <w:jc w:val="left"/>
        <w:rPr>
          <w:rFonts w:ascii="Times New Roman" w:eastAsia="宋体" w:hAnsi="Times New Roman" w:cs="Times New Roman"/>
          <w:b/>
          <w:bCs/>
          <w:kern w:val="0"/>
          <w:sz w:val="28"/>
          <w:szCs w:val="28"/>
        </w:rPr>
      </w:pPr>
      <w:r w:rsidRPr="00852B33">
        <w:rPr>
          <w:rFonts w:ascii="Times New Roman" w:eastAsia="宋体" w:hAnsi="Times New Roman" w:cs="Times New Roman"/>
          <w:b/>
          <w:bCs/>
          <w:color w:val="172B4D"/>
          <w:kern w:val="0"/>
          <w:sz w:val="28"/>
          <w:szCs w:val="28"/>
          <w:shd w:val="clear" w:color="auto" w:fill="FFFFFF"/>
        </w:rPr>
        <w:t>Communication norms</w:t>
      </w:r>
    </w:p>
    <w:p w14:paraId="46F75581" w14:textId="059B0397" w:rsidR="00E5575B" w:rsidRPr="00535590" w:rsidRDefault="00E5575B" w:rsidP="00535590">
      <w:pPr>
        <w:pStyle w:val="a4"/>
        <w:widowControl/>
        <w:numPr>
          <w:ilvl w:val="1"/>
          <w:numId w:val="10"/>
        </w:numPr>
        <w:spacing w:beforeLines="50" w:before="156" w:afterLines="50" w:after="156" w:line="480" w:lineRule="auto"/>
        <w:ind w:firstLineChars="0"/>
        <w:jc w:val="left"/>
        <w:rPr>
          <w:rFonts w:ascii="Times New Roman" w:eastAsia="宋体" w:hAnsi="Times New Roman" w:cs="Times New Roman"/>
          <w:b/>
          <w:bCs/>
          <w:kern w:val="0"/>
          <w:szCs w:val="21"/>
        </w:rPr>
      </w:pPr>
      <w:r w:rsidRPr="00535590">
        <w:rPr>
          <w:rFonts w:ascii="Times New Roman" w:eastAsia="宋体" w:hAnsi="Times New Roman" w:cs="Times New Roman"/>
          <w:b/>
          <w:bCs/>
          <w:color w:val="172B4D"/>
          <w:kern w:val="0"/>
          <w:szCs w:val="21"/>
          <w:shd w:val="clear" w:color="auto" w:fill="FFFFFF"/>
        </w:rPr>
        <w:t>Internal communication</w:t>
      </w:r>
    </w:p>
    <w:p w14:paraId="78E74656" w14:textId="02324D14"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Since the members of this team are in different countries and time zones, the internal communication adopts a mixture of multiple communication methods.</w:t>
      </w:r>
    </w:p>
    <w:p w14:paraId="30B21D37" w14:textId="155835EA"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lastRenderedPageBreak/>
        <w:t xml:space="preserve">The main daily communication method within the team is </w:t>
      </w:r>
      <w:r w:rsidR="00852B33" w:rsidRPr="00852B33">
        <w:rPr>
          <w:rFonts w:ascii="Times New Roman" w:eastAsia="宋体" w:hAnsi="Times New Roman" w:cs="Times New Roman"/>
          <w:color w:val="172B4D"/>
          <w:kern w:val="0"/>
          <w:szCs w:val="21"/>
          <w:shd w:val="clear" w:color="auto" w:fill="FFFFFF"/>
        </w:rPr>
        <w:t>WeChat</w:t>
      </w:r>
      <w:r w:rsidRPr="00E5575B">
        <w:rPr>
          <w:rFonts w:ascii="Times New Roman" w:eastAsia="宋体" w:hAnsi="Times New Roman" w:cs="Times New Roman"/>
          <w:color w:val="172B4D"/>
          <w:kern w:val="0"/>
          <w:szCs w:val="21"/>
          <w:shd w:val="clear" w:color="auto" w:fill="FFFFFF"/>
        </w:rPr>
        <w:t xml:space="preserve"> text messages and Zoom online meetings. The reply time for a message should not exceed 2 hours. For the communication of urgent matters, our team uses WeChat online calls.</w:t>
      </w:r>
    </w:p>
    <w:p w14:paraId="6FB85E85" w14:textId="68D3754D"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For the three students in Australia, if necessary, they will work in the form of face-to-face and offline workshops.</w:t>
      </w:r>
    </w:p>
    <w:p w14:paraId="71D739DB" w14:textId="74190B53" w:rsidR="00E5575B" w:rsidRPr="00E5575B" w:rsidRDefault="00E5575B" w:rsidP="00852B33">
      <w:pPr>
        <w:widowControl/>
        <w:spacing w:beforeLines="50" w:before="156" w:afterLines="50" w:after="156"/>
        <w:rPr>
          <w:rFonts w:ascii="Times New Roman" w:eastAsia="宋体" w:hAnsi="Times New Roman" w:cs="Times New Roman"/>
          <w:color w:val="172B4D"/>
          <w:kern w:val="0"/>
          <w:szCs w:val="21"/>
          <w:shd w:val="clear" w:color="auto" w:fill="FFFFFF"/>
        </w:rPr>
      </w:pPr>
      <w:r w:rsidRPr="00E5575B">
        <w:rPr>
          <w:rFonts w:ascii="Times New Roman" w:eastAsia="宋体" w:hAnsi="Times New Roman" w:cs="Times New Roman"/>
          <w:color w:val="172B4D"/>
          <w:kern w:val="0"/>
          <w:szCs w:val="21"/>
          <w:shd w:val="clear" w:color="auto" w:fill="FFFFFF"/>
        </w:rPr>
        <w:t>All sessions and work records will be saved in the team repo.</w:t>
      </w:r>
    </w:p>
    <w:p w14:paraId="46B31437" w14:textId="5129303E" w:rsidR="00E5575B" w:rsidRPr="00535590" w:rsidRDefault="00E5575B" w:rsidP="00535590">
      <w:pPr>
        <w:pStyle w:val="a4"/>
        <w:widowControl/>
        <w:numPr>
          <w:ilvl w:val="1"/>
          <w:numId w:val="10"/>
        </w:numPr>
        <w:spacing w:beforeLines="50" w:before="156" w:afterLines="50" w:after="156" w:line="480" w:lineRule="auto"/>
        <w:ind w:firstLineChars="0"/>
        <w:jc w:val="left"/>
        <w:rPr>
          <w:rFonts w:ascii="Times New Roman" w:eastAsia="宋体" w:hAnsi="Times New Roman" w:cs="Times New Roman"/>
          <w:b/>
          <w:bCs/>
          <w:kern w:val="0"/>
          <w:szCs w:val="21"/>
        </w:rPr>
      </w:pPr>
      <w:r w:rsidRPr="00535590">
        <w:rPr>
          <w:rFonts w:ascii="Times New Roman" w:eastAsia="宋体" w:hAnsi="Times New Roman" w:cs="Times New Roman"/>
          <w:b/>
          <w:bCs/>
          <w:color w:val="172B4D"/>
          <w:kern w:val="0"/>
          <w:szCs w:val="21"/>
          <w:shd w:val="clear" w:color="auto" w:fill="FFFFFF"/>
        </w:rPr>
        <w:t>Communication with the client</w:t>
      </w:r>
    </w:p>
    <w:p w14:paraId="369BA49A" w14:textId="676E85D7" w:rsidR="00E5575B" w:rsidRPr="00852B33" w:rsidRDefault="00E5575B" w:rsidP="00852B33">
      <w:pPr>
        <w:pStyle w:val="a4"/>
        <w:widowControl/>
        <w:numPr>
          <w:ilvl w:val="0"/>
          <w:numId w:val="13"/>
        </w:numPr>
        <w:spacing w:beforeLines="50" w:before="156" w:afterLines="50" w:after="156"/>
        <w:ind w:firstLineChars="0"/>
        <w:textAlignment w:val="baseline"/>
        <w:rPr>
          <w:rFonts w:ascii="Times New Roman" w:eastAsia="宋体" w:hAnsi="Times New Roman" w:cs="Times New Roman"/>
          <w:color w:val="172B4D"/>
          <w:kern w:val="0"/>
          <w:szCs w:val="21"/>
        </w:rPr>
      </w:pPr>
      <w:r w:rsidRPr="00852B33">
        <w:rPr>
          <w:rFonts w:ascii="Times New Roman" w:eastAsia="宋体" w:hAnsi="Times New Roman" w:cs="Times New Roman"/>
          <w:color w:val="172B4D"/>
          <w:kern w:val="0"/>
          <w:szCs w:val="21"/>
          <w:shd w:val="clear" w:color="auto" w:fill="FFFFFF"/>
        </w:rPr>
        <w:t>Face to face</w:t>
      </w:r>
    </w:p>
    <w:p w14:paraId="4B57FBC8" w14:textId="0B7DDAB3" w:rsidR="00852B33" w:rsidRPr="00852B33"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If the client stays in Canberra and he is able to meet us face to face, then we</w:t>
      </w:r>
      <w:r w:rsidR="00852B33" w:rsidRPr="00852B33">
        <w:rPr>
          <w:rFonts w:ascii="Times New Roman" w:eastAsia="宋体" w:hAnsi="Times New Roman" w:cs="Times New Roman"/>
          <w:color w:val="172B4D"/>
          <w:kern w:val="0"/>
          <w:szCs w:val="21"/>
          <w:shd w:val="clear" w:color="auto" w:fill="FFFFFF"/>
        </w:rPr>
        <w:t xml:space="preserve"> </w:t>
      </w:r>
      <w:r w:rsidRPr="00E5575B">
        <w:rPr>
          <w:rFonts w:ascii="Times New Roman" w:eastAsia="宋体" w:hAnsi="Times New Roman" w:cs="Times New Roman"/>
          <w:color w:val="172B4D"/>
          <w:kern w:val="0"/>
          <w:szCs w:val="21"/>
          <w:shd w:val="clear" w:color="auto" w:fill="FFFFFF"/>
        </w:rPr>
        <w:t xml:space="preserve">can hold a </w:t>
      </w:r>
      <w:r w:rsidR="00852B33" w:rsidRPr="00852B33">
        <w:rPr>
          <w:rFonts w:ascii="Times New Roman" w:eastAsia="宋体" w:hAnsi="Times New Roman" w:cs="Times New Roman"/>
          <w:color w:val="172B4D"/>
          <w:kern w:val="0"/>
          <w:szCs w:val="21"/>
          <w:shd w:val="clear" w:color="auto" w:fill="FFFFFF"/>
        </w:rPr>
        <w:t>face-to-face</w:t>
      </w:r>
      <w:r w:rsidRPr="00E5575B">
        <w:rPr>
          <w:rFonts w:ascii="Times New Roman" w:eastAsia="宋体" w:hAnsi="Times New Roman" w:cs="Times New Roman"/>
          <w:color w:val="172B4D"/>
          <w:kern w:val="0"/>
          <w:szCs w:val="21"/>
          <w:shd w:val="clear" w:color="auto" w:fill="FFFFFF"/>
        </w:rPr>
        <w:t xml:space="preserve"> meeting with him which may be more efficient than online meeting.</w:t>
      </w:r>
    </w:p>
    <w:p w14:paraId="6EB3E473" w14:textId="389513EB" w:rsidR="00E5575B" w:rsidRPr="00852B33" w:rsidRDefault="00E5575B" w:rsidP="00852B33">
      <w:pPr>
        <w:pStyle w:val="a4"/>
        <w:widowControl/>
        <w:numPr>
          <w:ilvl w:val="0"/>
          <w:numId w:val="13"/>
        </w:numPr>
        <w:spacing w:beforeLines="50" w:before="156" w:afterLines="50" w:after="156"/>
        <w:ind w:firstLineChars="0"/>
        <w:rPr>
          <w:rFonts w:ascii="Times New Roman" w:eastAsia="宋体" w:hAnsi="Times New Roman" w:cs="Times New Roman"/>
          <w:kern w:val="0"/>
          <w:szCs w:val="21"/>
        </w:rPr>
      </w:pPr>
      <w:r w:rsidRPr="00852B33">
        <w:rPr>
          <w:rFonts w:ascii="Times New Roman" w:eastAsia="宋体" w:hAnsi="Times New Roman" w:cs="Times New Roman"/>
          <w:color w:val="172B4D"/>
          <w:kern w:val="0"/>
          <w:szCs w:val="21"/>
          <w:shd w:val="clear" w:color="auto" w:fill="FFFFFF"/>
        </w:rPr>
        <w:t>Zoom</w:t>
      </w:r>
    </w:p>
    <w:p w14:paraId="06500BF0" w14:textId="77777777" w:rsidR="00E5575B" w:rsidRPr="00E5575B"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 xml:space="preserve">If the client is too busy to meet us in person or he is not in Canberra, then we can hold </w:t>
      </w:r>
      <w:proofErr w:type="spellStart"/>
      <w:proofErr w:type="gramStart"/>
      <w:r w:rsidRPr="00E5575B">
        <w:rPr>
          <w:rFonts w:ascii="Times New Roman" w:eastAsia="宋体" w:hAnsi="Times New Roman" w:cs="Times New Roman"/>
          <w:color w:val="172B4D"/>
          <w:kern w:val="0"/>
          <w:szCs w:val="21"/>
          <w:shd w:val="clear" w:color="auto" w:fill="FFFFFF"/>
        </w:rPr>
        <w:t>a</w:t>
      </w:r>
      <w:proofErr w:type="spellEnd"/>
      <w:proofErr w:type="gramEnd"/>
      <w:r w:rsidRPr="00E5575B">
        <w:rPr>
          <w:rFonts w:ascii="Times New Roman" w:eastAsia="宋体" w:hAnsi="Times New Roman" w:cs="Times New Roman"/>
          <w:color w:val="172B4D"/>
          <w:kern w:val="0"/>
          <w:szCs w:val="21"/>
          <w:shd w:val="clear" w:color="auto" w:fill="FFFFFF"/>
        </w:rPr>
        <w:t xml:space="preserve"> online meeting via zoom.</w:t>
      </w:r>
    </w:p>
    <w:p w14:paraId="47E6A8EA" w14:textId="69C69B72" w:rsidR="00E5575B" w:rsidRPr="00852B33" w:rsidRDefault="00E5575B" w:rsidP="00852B33">
      <w:pPr>
        <w:pStyle w:val="a4"/>
        <w:widowControl/>
        <w:numPr>
          <w:ilvl w:val="0"/>
          <w:numId w:val="13"/>
        </w:numPr>
        <w:spacing w:beforeLines="50" w:before="156" w:afterLines="50" w:after="156"/>
        <w:ind w:firstLineChars="0"/>
        <w:textAlignment w:val="baseline"/>
        <w:rPr>
          <w:rFonts w:ascii="Times New Roman" w:eastAsia="宋体" w:hAnsi="Times New Roman" w:cs="Times New Roman"/>
          <w:color w:val="172B4D"/>
          <w:kern w:val="0"/>
          <w:szCs w:val="21"/>
        </w:rPr>
      </w:pPr>
      <w:r w:rsidRPr="00852B33">
        <w:rPr>
          <w:rFonts w:ascii="Times New Roman" w:eastAsia="宋体" w:hAnsi="Times New Roman" w:cs="Times New Roman"/>
          <w:color w:val="172B4D"/>
          <w:kern w:val="0"/>
          <w:szCs w:val="21"/>
          <w:shd w:val="clear" w:color="auto" w:fill="FFFFFF"/>
        </w:rPr>
        <w:t>Telephone </w:t>
      </w:r>
    </w:p>
    <w:p w14:paraId="53E5C73A" w14:textId="3858D334" w:rsidR="00854BE6" w:rsidRPr="00852B33" w:rsidRDefault="00E5575B" w:rsidP="00852B33">
      <w:pPr>
        <w:widowControl/>
        <w:spacing w:beforeLines="50" w:before="156" w:afterLines="50" w:after="156"/>
        <w:rPr>
          <w:rFonts w:ascii="Times New Roman" w:eastAsia="宋体" w:hAnsi="Times New Roman" w:cs="Times New Roman"/>
          <w:kern w:val="0"/>
          <w:szCs w:val="21"/>
        </w:rPr>
      </w:pPr>
      <w:r w:rsidRPr="00E5575B">
        <w:rPr>
          <w:rFonts w:ascii="Times New Roman" w:eastAsia="宋体" w:hAnsi="Times New Roman" w:cs="Times New Roman"/>
          <w:color w:val="172B4D"/>
          <w:kern w:val="0"/>
          <w:szCs w:val="21"/>
          <w:shd w:val="clear" w:color="auto" w:fill="FFFFFF"/>
        </w:rPr>
        <w:t>If we are not able to get in touch with the client, we may need to dial his phone number.</w:t>
      </w:r>
    </w:p>
    <w:sectPr w:rsidR="00854BE6" w:rsidRPr="00852B33">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m Christie" w:date="2021-03-20T09:59:00Z" w:initials="TC">
    <w:p w14:paraId="6C5F2CFC" w14:textId="440C0BDB" w:rsidR="005C772D" w:rsidRDefault="005C772D">
      <w:pPr>
        <w:pStyle w:val="ab"/>
      </w:pPr>
      <w:r>
        <w:rPr>
          <w:rStyle w:val="aa"/>
        </w:rPr>
        <w:annotationRef/>
      </w:r>
      <w:r>
        <w:t>See comments in SOW</w:t>
      </w:r>
    </w:p>
  </w:comment>
  <w:comment w:id="2" w:author="Tim Christie" w:date="2021-03-20T10:00:00Z" w:initials="TC">
    <w:p w14:paraId="1D2FA71A" w14:textId="2CFC6C80" w:rsidR="005C772D" w:rsidRDefault="005C772D">
      <w:pPr>
        <w:pStyle w:val="ab"/>
      </w:pPr>
      <w:r>
        <w:rPr>
          <w:rStyle w:val="aa"/>
        </w:rPr>
        <w:annotationRef/>
      </w:r>
      <w:r>
        <w:t>You can do this, but it is the responsibility of whole team to deliver the outcomes. This should so up in the audit contribution reports.</w:t>
      </w:r>
    </w:p>
  </w:comment>
  <w:comment w:id="8" w:author="Tim Christie" w:date="2021-03-20T10:01:00Z" w:initials="TC">
    <w:p w14:paraId="08CE681E" w14:textId="5C1C3A76" w:rsidR="005C772D" w:rsidRDefault="005C772D">
      <w:pPr>
        <w:pStyle w:val="ab"/>
      </w:pPr>
      <w:r>
        <w:rPr>
          <w:rStyle w:val="aa"/>
        </w:rPr>
        <w:annotationRef/>
      </w:r>
      <w:r>
        <w:t>This is redundant.</w:t>
      </w:r>
    </w:p>
  </w:comment>
  <w:comment w:id="12" w:author="Tim Christie" w:date="2021-03-20T10:02:00Z" w:initials="TC">
    <w:p w14:paraId="41FB9862" w14:textId="729E4F35" w:rsidR="005C772D" w:rsidRDefault="005C772D">
      <w:pPr>
        <w:pStyle w:val="ab"/>
      </w:pPr>
      <w:r>
        <w:rPr>
          <w:rStyle w:val="aa"/>
        </w:rPr>
        <w:annotationRef/>
      </w:r>
      <w:r>
        <w:t>About future what?</w:t>
      </w:r>
    </w:p>
  </w:comment>
  <w:comment w:id="23" w:author="Tim Christie" w:date="2021-03-20T10:03:00Z" w:initials="TC">
    <w:p w14:paraId="636FE0F9" w14:textId="1DA1139A" w:rsidR="005C772D" w:rsidRDefault="005C772D">
      <w:pPr>
        <w:pStyle w:val="ab"/>
      </w:pPr>
      <w:r>
        <w:rPr>
          <w:rStyle w:val="aa"/>
        </w:rPr>
        <w:annotationRef/>
      </w:r>
      <w:r>
        <w:t xml:space="preserve">They should also be documented and stored in the repo which is another way of other team </w:t>
      </w:r>
      <w:proofErr w:type="gramStart"/>
      <w:r>
        <w:t>members</w:t>
      </w:r>
      <w:proofErr w:type="gramEnd"/>
      <w:r>
        <w:t xml:space="preserve"> understanding what was discussed.</w:t>
      </w:r>
    </w:p>
  </w:comment>
  <w:comment w:id="25" w:author="Tim Christie" w:date="2021-03-20T10:04:00Z" w:initials="TC">
    <w:p w14:paraId="3249739A" w14:textId="61A662A2" w:rsidR="005C772D" w:rsidRDefault="005C772D">
      <w:pPr>
        <w:pStyle w:val="ab"/>
      </w:pPr>
      <w:r>
        <w:rPr>
          <w:rStyle w:val="aa"/>
        </w:rPr>
        <w:annotationRef/>
      </w:r>
      <w:r>
        <w:t>What does the team do if this is not the case?</w:t>
      </w:r>
    </w:p>
  </w:comment>
  <w:comment w:id="32" w:author="Tim Christie" w:date="2021-03-20T10:05:00Z" w:initials="TC">
    <w:p w14:paraId="1C7A71CB" w14:textId="69BBAEA5" w:rsidR="005C772D" w:rsidRDefault="005C772D">
      <w:pPr>
        <w:pStyle w:val="ab"/>
      </w:pPr>
      <w:r>
        <w:rPr>
          <w:rStyle w:val="aa"/>
        </w:rPr>
        <w:annotationRef/>
      </w:r>
      <w:r>
        <w:t>Do you need to do research prior to deciding if the client is involved?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5F2CFC" w15:done="0"/>
  <w15:commentEx w15:paraId="1D2FA71A" w15:done="0"/>
  <w15:commentEx w15:paraId="08CE681E" w15:done="0"/>
  <w15:commentEx w15:paraId="41FB9862" w15:done="0"/>
  <w15:commentEx w15:paraId="636FE0F9" w15:done="0"/>
  <w15:commentEx w15:paraId="3249739A" w15:done="0"/>
  <w15:commentEx w15:paraId="1C7A71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45F5" w16cex:dateUtc="2021-03-19T22:59:00Z"/>
  <w16cex:commentExtensible w16cex:durableId="24004622" w16cex:dateUtc="2021-03-19T23:00:00Z"/>
  <w16cex:commentExtensible w16cex:durableId="24004688" w16cex:dateUtc="2021-03-19T23:01:00Z"/>
  <w16cex:commentExtensible w16cex:durableId="2400469F" w16cex:dateUtc="2021-03-19T23:02:00Z"/>
  <w16cex:commentExtensible w16cex:durableId="240046F7" w16cex:dateUtc="2021-03-19T23:03:00Z"/>
  <w16cex:commentExtensible w16cex:durableId="24004739" w16cex:dateUtc="2021-03-19T23:04:00Z"/>
  <w16cex:commentExtensible w16cex:durableId="24004761" w16cex:dateUtc="2021-03-19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5F2CFC" w16cid:durableId="240045F5"/>
  <w16cid:commentId w16cid:paraId="1D2FA71A" w16cid:durableId="24004622"/>
  <w16cid:commentId w16cid:paraId="08CE681E" w16cid:durableId="24004688"/>
  <w16cid:commentId w16cid:paraId="41FB9862" w16cid:durableId="2400469F"/>
  <w16cid:commentId w16cid:paraId="636FE0F9" w16cid:durableId="240046F7"/>
  <w16cid:commentId w16cid:paraId="3249739A" w16cid:durableId="24004739"/>
  <w16cid:commentId w16cid:paraId="1C7A71CB" w16cid:durableId="240047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DFFC2" w14:textId="77777777" w:rsidR="00224D6B" w:rsidRDefault="00224D6B" w:rsidP="00DA252A">
      <w:r>
        <w:separator/>
      </w:r>
    </w:p>
  </w:endnote>
  <w:endnote w:type="continuationSeparator" w:id="0">
    <w:p w14:paraId="51666ED2" w14:textId="77777777" w:rsidR="00224D6B" w:rsidRDefault="00224D6B" w:rsidP="00DA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5556541"/>
      <w:docPartObj>
        <w:docPartGallery w:val="Page Numbers (Bottom of Page)"/>
        <w:docPartUnique/>
      </w:docPartObj>
    </w:sdtPr>
    <w:sdtEndPr/>
    <w:sdtContent>
      <w:sdt>
        <w:sdtPr>
          <w:id w:val="-1769616900"/>
          <w:docPartObj>
            <w:docPartGallery w:val="Page Numbers (Top of Page)"/>
            <w:docPartUnique/>
          </w:docPartObj>
        </w:sdtPr>
        <w:sdtEndPr/>
        <w:sdtContent>
          <w:p w14:paraId="6CAE5A27" w14:textId="6F127F00" w:rsidR="00DA252A" w:rsidRDefault="00DA252A">
            <w:pPr>
              <w:pStyle w:val="a8"/>
              <w:jc w:val="right"/>
            </w:pPr>
            <w:r>
              <w:rPr>
                <w:lang w:val="zh-CN"/>
              </w:rPr>
              <w:t xml:space="preserve"> </w:t>
            </w:r>
            <w:r>
              <w:rPr>
                <w:b/>
                <w:bCs/>
                <w:lang w:val="zh-CN"/>
              </w:rPr>
              <w:t>2</w:t>
            </w:r>
            <w:r>
              <w:rPr>
                <w:lang w:val="zh-CN"/>
              </w:rPr>
              <w:t xml:space="preserve"> / </w:t>
            </w:r>
            <w:r>
              <w:rPr>
                <w:b/>
                <w:bCs/>
                <w:lang w:val="zh-CN"/>
              </w:rPr>
              <w:t>2</w:t>
            </w:r>
          </w:p>
        </w:sdtContent>
      </w:sdt>
    </w:sdtContent>
  </w:sdt>
  <w:p w14:paraId="33F6138F" w14:textId="77777777" w:rsidR="00DA252A" w:rsidRDefault="00DA252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0FF76" w14:textId="77777777" w:rsidR="00224D6B" w:rsidRDefault="00224D6B" w:rsidP="00DA252A">
      <w:r>
        <w:separator/>
      </w:r>
    </w:p>
  </w:footnote>
  <w:footnote w:type="continuationSeparator" w:id="0">
    <w:p w14:paraId="24718F65" w14:textId="77777777" w:rsidR="00224D6B" w:rsidRDefault="00224D6B" w:rsidP="00DA25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7583"/>
    <w:multiLevelType w:val="multilevel"/>
    <w:tmpl w:val="FA982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57603"/>
    <w:multiLevelType w:val="hybridMultilevel"/>
    <w:tmpl w:val="87925D62"/>
    <w:lvl w:ilvl="0" w:tplc="1C7AEBEE">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5EC45A4"/>
    <w:multiLevelType w:val="multilevel"/>
    <w:tmpl w:val="F276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13549"/>
    <w:multiLevelType w:val="hybridMultilevel"/>
    <w:tmpl w:val="E6341274"/>
    <w:lvl w:ilvl="0" w:tplc="0762B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0196CA5"/>
    <w:multiLevelType w:val="multilevel"/>
    <w:tmpl w:val="7182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D723C"/>
    <w:multiLevelType w:val="multilevel"/>
    <w:tmpl w:val="7BB66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255861"/>
    <w:multiLevelType w:val="multilevel"/>
    <w:tmpl w:val="4000C524"/>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1932" w:hanging="1080"/>
      </w:pPr>
      <w:rPr>
        <w:rFonts w:hint="default"/>
      </w:rPr>
    </w:lvl>
    <w:lvl w:ilvl="7">
      <w:start w:val="1"/>
      <w:numFmt w:val="decimal"/>
      <w:isLgl/>
      <w:lvlText w:val="%1.%2.%3.%4.%5.%6.%7.%8"/>
      <w:lvlJc w:val="left"/>
      <w:pPr>
        <w:ind w:left="2434" w:hanging="1440"/>
      </w:pPr>
      <w:rPr>
        <w:rFonts w:hint="default"/>
      </w:rPr>
    </w:lvl>
    <w:lvl w:ilvl="8">
      <w:start w:val="1"/>
      <w:numFmt w:val="decimal"/>
      <w:isLgl/>
      <w:lvlText w:val="%1.%2.%3.%4.%5.%6.%7.%8.%9"/>
      <w:lvlJc w:val="left"/>
      <w:pPr>
        <w:ind w:left="2576" w:hanging="1440"/>
      </w:pPr>
      <w:rPr>
        <w:rFonts w:hint="default"/>
      </w:rPr>
    </w:lvl>
  </w:abstractNum>
  <w:abstractNum w:abstractNumId="7" w15:restartNumberingAfterBreak="0">
    <w:nsid w:val="3F705F6C"/>
    <w:multiLevelType w:val="multilevel"/>
    <w:tmpl w:val="E8F0C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12E76"/>
    <w:multiLevelType w:val="hybridMultilevel"/>
    <w:tmpl w:val="4F7E22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1E1B76"/>
    <w:multiLevelType w:val="hybridMultilevel"/>
    <w:tmpl w:val="D108DB68"/>
    <w:lvl w:ilvl="0" w:tplc="D6B45C56">
      <w:start w:val="1"/>
      <w:numFmt w:val="decimal"/>
      <w:lvlText w:val="(%1)"/>
      <w:lvlJc w:val="left"/>
      <w:pPr>
        <w:ind w:left="1080" w:hanging="360"/>
      </w:pPr>
      <w:rPr>
        <w:rFonts w:hint="default"/>
        <w:b/>
        <w:color w:val="172B4D"/>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80270D8"/>
    <w:multiLevelType w:val="hybridMultilevel"/>
    <w:tmpl w:val="F6EA08EE"/>
    <w:lvl w:ilvl="0" w:tplc="2E9C6D8C">
      <w:start w:val="1"/>
      <w:numFmt w:val="decimal"/>
      <w:lvlText w:val="%1."/>
      <w:lvlJc w:val="left"/>
      <w:pPr>
        <w:ind w:left="360" w:hanging="360"/>
      </w:pPr>
      <w:rPr>
        <w:rFonts w:hint="default"/>
        <w:b/>
        <w:color w:val="172B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1376E2"/>
    <w:multiLevelType w:val="hybridMultilevel"/>
    <w:tmpl w:val="8F44BF9A"/>
    <w:lvl w:ilvl="0" w:tplc="CAD6156E">
      <w:start w:val="1"/>
      <w:numFmt w:val="decimal"/>
      <w:lvlText w:val="%1."/>
      <w:lvlJc w:val="left"/>
      <w:pPr>
        <w:ind w:left="220" w:hanging="360"/>
      </w:pPr>
      <w:rPr>
        <w:rFonts w:hint="default"/>
      </w:rPr>
    </w:lvl>
    <w:lvl w:ilvl="1" w:tplc="04090019" w:tentative="1">
      <w:start w:val="1"/>
      <w:numFmt w:val="lowerLetter"/>
      <w:lvlText w:val="%2)"/>
      <w:lvlJc w:val="left"/>
      <w:pPr>
        <w:ind w:left="700" w:hanging="420"/>
      </w:pPr>
    </w:lvl>
    <w:lvl w:ilvl="2" w:tplc="0409001B" w:tentative="1">
      <w:start w:val="1"/>
      <w:numFmt w:val="lowerRoman"/>
      <w:lvlText w:val="%3."/>
      <w:lvlJc w:val="right"/>
      <w:pPr>
        <w:ind w:left="1120" w:hanging="420"/>
      </w:pPr>
    </w:lvl>
    <w:lvl w:ilvl="3" w:tplc="0409000F" w:tentative="1">
      <w:start w:val="1"/>
      <w:numFmt w:val="decimal"/>
      <w:lvlText w:val="%4."/>
      <w:lvlJc w:val="left"/>
      <w:pPr>
        <w:ind w:left="1540" w:hanging="420"/>
      </w:pPr>
    </w:lvl>
    <w:lvl w:ilvl="4" w:tplc="04090019" w:tentative="1">
      <w:start w:val="1"/>
      <w:numFmt w:val="lowerLetter"/>
      <w:lvlText w:val="%5)"/>
      <w:lvlJc w:val="left"/>
      <w:pPr>
        <w:ind w:left="1960" w:hanging="420"/>
      </w:pPr>
    </w:lvl>
    <w:lvl w:ilvl="5" w:tplc="0409001B" w:tentative="1">
      <w:start w:val="1"/>
      <w:numFmt w:val="lowerRoman"/>
      <w:lvlText w:val="%6."/>
      <w:lvlJc w:val="right"/>
      <w:pPr>
        <w:ind w:left="2380" w:hanging="420"/>
      </w:pPr>
    </w:lvl>
    <w:lvl w:ilvl="6" w:tplc="0409000F" w:tentative="1">
      <w:start w:val="1"/>
      <w:numFmt w:val="decimal"/>
      <w:lvlText w:val="%7."/>
      <w:lvlJc w:val="left"/>
      <w:pPr>
        <w:ind w:left="2800" w:hanging="420"/>
      </w:pPr>
    </w:lvl>
    <w:lvl w:ilvl="7" w:tplc="04090019" w:tentative="1">
      <w:start w:val="1"/>
      <w:numFmt w:val="lowerLetter"/>
      <w:lvlText w:val="%8)"/>
      <w:lvlJc w:val="left"/>
      <w:pPr>
        <w:ind w:left="3220" w:hanging="420"/>
      </w:pPr>
    </w:lvl>
    <w:lvl w:ilvl="8" w:tplc="0409001B" w:tentative="1">
      <w:start w:val="1"/>
      <w:numFmt w:val="lowerRoman"/>
      <w:lvlText w:val="%9."/>
      <w:lvlJc w:val="right"/>
      <w:pPr>
        <w:ind w:left="3640" w:hanging="420"/>
      </w:pPr>
    </w:lvl>
  </w:abstractNum>
  <w:abstractNum w:abstractNumId="12" w15:restartNumberingAfterBreak="0">
    <w:nsid w:val="749F35F1"/>
    <w:multiLevelType w:val="multilevel"/>
    <w:tmpl w:val="154EB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B343AE"/>
    <w:multiLevelType w:val="multilevel"/>
    <w:tmpl w:val="7A2695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lvlOverride w:ilvl="0">
      <w:lvl w:ilvl="0">
        <w:numFmt w:val="decimal"/>
        <w:lvlText w:val="%1."/>
        <w:lvlJc w:val="left"/>
      </w:lvl>
    </w:lvlOverride>
  </w:num>
  <w:num w:numId="3">
    <w:abstractNumId w:val="5"/>
    <w:lvlOverride w:ilvl="0">
      <w:lvl w:ilvl="0">
        <w:numFmt w:val="decimal"/>
        <w:lvlText w:val="%1."/>
        <w:lvlJc w:val="left"/>
      </w:lvl>
    </w:lvlOverride>
  </w:num>
  <w:num w:numId="4">
    <w:abstractNumId w:val="2"/>
  </w:num>
  <w:num w:numId="5">
    <w:abstractNumId w:val="1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4"/>
  </w:num>
  <w:num w:numId="8">
    <w:abstractNumId w:val="9"/>
  </w:num>
  <w:num w:numId="9">
    <w:abstractNumId w:val="10"/>
  </w:num>
  <w:num w:numId="10">
    <w:abstractNumId w:val="6"/>
  </w:num>
  <w:num w:numId="11">
    <w:abstractNumId w:val="11"/>
  </w:num>
  <w:num w:numId="12">
    <w:abstractNumId w:val="8"/>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 ero">
    <w15:presenceInfo w15:providerId="Windows Live" w15:userId="bacf8acfdcb1c7e9"/>
  </w15:person>
  <w15:person w15:author="Tim Christie">
    <w15:presenceInfo w15:providerId="AD" w15:userId="S::tim.christie@projectsassured.com.au::de71601d-2ea1-47a3-a18e-7dbe5a672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12E"/>
    <w:rsid w:val="0018212E"/>
    <w:rsid w:val="00224D6B"/>
    <w:rsid w:val="002F1154"/>
    <w:rsid w:val="00535590"/>
    <w:rsid w:val="005C772D"/>
    <w:rsid w:val="007C6D0A"/>
    <w:rsid w:val="00852B33"/>
    <w:rsid w:val="008A6BCD"/>
    <w:rsid w:val="009B70ED"/>
    <w:rsid w:val="00A85696"/>
    <w:rsid w:val="00B17CD9"/>
    <w:rsid w:val="00B25402"/>
    <w:rsid w:val="00B631A7"/>
    <w:rsid w:val="00C57B24"/>
    <w:rsid w:val="00DA252A"/>
    <w:rsid w:val="00E5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FD804"/>
  <w15:chartTrackingRefBased/>
  <w15:docId w15:val="{D4549699-CCBA-464E-8B83-BC24D81E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575B"/>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E5575B"/>
    <w:pPr>
      <w:ind w:firstLineChars="200" w:firstLine="420"/>
    </w:pPr>
  </w:style>
  <w:style w:type="table" w:styleId="a5">
    <w:name w:val="Table Grid"/>
    <w:basedOn w:val="a1"/>
    <w:uiPriority w:val="39"/>
    <w:rsid w:val="00B1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Grid Table 5 Dark"/>
    <w:basedOn w:val="a1"/>
    <w:uiPriority w:val="50"/>
    <w:rsid w:val="00B17C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1"/>
    <w:uiPriority w:val="50"/>
    <w:rsid w:val="00B17C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2">
    <w:name w:val="Grid Table 2"/>
    <w:basedOn w:val="a1"/>
    <w:uiPriority w:val="47"/>
    <w:rsid w:val="00B17CD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
    <w:name w:val="Grid Table 4"/>
    <w:basedOn w:val="a1"/>
    <w:uiPriority w:val="49"/>
    <w:rsid w:val="00B17CD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B17CD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7">
    <w:name w:val="Grid Table 7 Colorful"/>
    <w:basedOn w:val="a1"/>
    <w:uiPriority w:val="52"/>
    <w:rsid w:val="00B17CD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
    <w:name w:val="List Table 3"/>
    <w:basedOn w:val="a1"/>
    <w:uiPriority w:val="48"/>
    <w:rsid w:val="00B17CD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6">
    <w:name w:val="header"/>
    <w:basedOn w:val="a"/>
    <w:link w:val="a7"/>
    <w:uiPriority w:val="99"/>
    <w:unhideWhenUsed/>
    <w:rsid w:val="00DA25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A252A"/>
    <w:rPr>
      <w:sz w:val="18"/>
      <w:szCs w:val="18"/>
    </w:rPr>
  </w:style>
  <w:style w:type="paragraph" w:styleId="a8">
    <w:name w:val="footer"/>
    <w:basedOn w:val="a"/>
    <w:link w:val="a9"/>
    <w:uiPriority w:val="99"/>
    <w:unhideWhenUsed/>
    <w:rsid w:val="00DA252A"/>
    <w:pPr>
      <w:tabs>
        <w:tab w:val="center" w:pos="4153"/>
        <w:tab w:val="right" w:pos="8306"/>
      </w:tabs>
      <w:snapToGrid w:val="0"/>
      <w:jc w:val="left"/>
    </w:pPr>
    <w:rPr>
      <w:sz w:val="18"/>
      <w:szCs w:val="18"/>
    </w:rPr>
  </w:style>
  <w:style w:type="character" w:customStyle="1" w:styleId="a9">
    <w:name w:val="页脚 字符"/>
    <w:basedOn w:val="a0"/>
    <w:link w:val="a8"/>
    <w:uiPriority w:val="99"/>
    <w:rsid w:val="00DA252A"/>
    <w:rPr>
      <w:sz w:val="18"/>
      <w:szCs w:val="18"/>
    </w:rPr>
  </w:style>
  <w:style w:type="character" w:styleId="aa">
    <w:name w:val="annotation reference"/>
    <w:basedOn w:val="a0"/>
    <w:uiPriority w:val="99"/>
    <w:semiHidden/>
    <w:unhideWhenUsed/>
    <w:rsid w:val="005C772D"/>
    <w:rPr>
      <w:sz w:val="16"/>
      <w:szCs w:val="16"/>
    </w:rPr>
  </w:style>
  <w:style w:type="paragraph" w:styleId="ab">
    <w:name w:val="annotation text"/>
    <w:basedOn w:val="a"/>
    <w:link w:val="ac"/>
    <w:uiPriority w:val="99"/>
    <w:semiHidden/>
    <w:unhideWhenUsed/>
    <w:rsid w:val="005C772D"/>
    <w:rPr>
      <w:sz w:val="20"/>
      <w:szCs w:val="20"/>
    </w:rPr>
  </w:style>
  <w:style w:type="character" w:customStyle="1" w:styleId="ac">
    <w:name w:val="批注文字 字符"/>
    <w:basedOn w:val="a0"/>
    <w:link w:val="ab"/>
    <w:uiPriority w:val="99"/>
    <w:semiHidden/>
    <w:rsid w:val="005C772D"/>
    <w:rPr>
      <w:sz w:val="20"/>
      <w:szCs w:val="20"/>
    </w:rPr>
  </w:style>
  <w:style w:type="paragraph" w:styleId="ad">
    <w:name w:val="annotation subject"/>
    <w:basedOn w:val="ab"/>
    <w:next w:val="ab"/>
    <w:link w:val="ae"/>
    <w:uiPriority w:val="99"/>
    <w:semiHidden/>
    <w:unhideWhenUsed/>
    <w:rsid w:val="005C772D"/>
    <w:rPr>
      <w:b/>
      <w:bCs/>
    </w:rPr>
  </w:style>
  <w:style w:type="character" w:customStyle="1" w:styleId="ae">
    <w:name w:val="批注主题 字符"/>
    <w:basedOn w:val="ac"/>
    <w:link w:val="ad"/>
    <w:uiPriority w:val="99"/>
    <w:semiHidden/>
    <w:rsid w:val="005C7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477794">
      <w:bodyDiv w:val="1"/>
      <w:marLeft w:val="0"/>
      <w:marRight w:val="0"/>
      <w:marTop w:val="0"/>
      <w:marBottom w:val="0"/>
      <w:divBdr>
        <w:top w:val="none" w:sz="0" w:space="0" w:color="auto"/>
        <w:left w:val="none" w:sz="0" w:space="0" w:color="auto"/>
        <w:bottom w:val="none" w:sz="0" w:space="0" w:color="auto"/>
        <w:right w:val="none" w:sz="0" w:space="0" w:color="auto"/>
      </w:divBdr>
    </w:div>
    <w:div w:id="1747991252">
      <w:bodyDiv w:val="1"/>
      <w:marLeft w:val="0"/>
      <w:marRight w:val="0"/>
      <w:marTop w:val="0"/>
      <w:marBottom w:val="0"/>
      <w:divBdr>
        <w:top w:val="none" w:sz="0" w:space="0" w:color="auto"/>
        <w:left w:val="none" w:sz="0" w:space="0" w:color="auto"/>
        <w:bottom w:val="none" w:sz="0" w:space="0" w:color="auto"/>
        <w:right w:val="none" w:sz="0" w:space="0" w:color="auto"/>
      </w:divBdr>
    </w:div>
    <w:div w:id="19120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Ma</dc:creator>
  <cp:keywords/>
  <dc:description/>
  <cp:lastModifiedBy>Z ero</cp:lastModifiedBy>
  <cp:revision>9</cp:revision>
  <cp:lastPrinted>2021-03-18T08:17:00Z</cp:lastPrinted>
  <dcterms:created xsi:type="dcterms:W3CDTF">2021-03-18T07:19:00Z</dcterms:created>
  <dcterms:modified xsi:type="dcterms:W3CDTF">2021-03-24T03:49:00Z</dcterms:modified>
</cp:coreProperties>
</file>